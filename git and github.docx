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A48" w:rsidRPr="00BA14AB" w:rsidRDefault="00F9684F" w:rsidP="00645E0E">
      <w:pPr>
        <w:jc w:val="center"/>
        <w:rPr>
          <w:rFonts w:ascii="Nikosh" w:hAnsi="Nikosh" w:cs="Nikosh"/>
          <w:b/>
          <w:sz w:val="32"/>
        </w:rPr>
      </w:pPr>
      <w:r w:rsidRPr="00BA14AB">
        <w:rPr>
          <w:rFonts w:ascii="Nikosh" w:hAnsi="Nikosh" w:cs="Nikosh"/>
          <w:b/>
          <w:sz w:val="32"/>
        </w:rPr>
        <w:t>গিট এন্ড গিটহাব নোট:</w:t>
      </w:r>
    </w:p>
    <w:p w:rsidR="00F9684F" w:rsidRPr="00645E0E" w:rsidRDefault="00DC5A45" w:rsidP="00645E0E">
      <w:pPr>
        <w:spacing w:after="0"/>
        <w:rPr>
          <w:rFonts w:ascii="Nikosh" w:hAnsi="Nikosh" w:cs="Nikosh"/>
          <w:b/>
          <w:sz w:val="28"/>
          <w:u w:val="double"/>
        </w:rPr>
      </w:pPr>
      <w:r>
        <w:rPr>
          <w:rFonts w:ascii="Nikosh" w:hAnsi="Nikosh" w:cs="Nikosh"/>
          <w:b/>
          <w:sz w:val="28"/>
          <w:u w:val="double"/>
        </w:rPr>
        <w:t>১.</w:t>
      </w:r>
      <w:r w:rsidR="00452ECD">
        <w:rPr>
          <w:rFonts w:ascii="Nikosh" w:hAnsi="Nikosh" w:cs="Nikosh"/>
          <w:b/>
          <w:sz w:val="28"/>
          <w:u w:val="double"/>
        </w:rPr>
        <w:t xml:space="preserve"> </w:t>
      </w:r>
      <w:r w:rsidR="00F9684F" w:rsidRPr="00645E0E">
        <w:rPr>
          <w:rFonts w:ascii="Nikosh" w:hAnsi="Nikosh" w:cs="Nikosh"/>
          <w:b/>
          <w:sz w:val="28"/>
          <w:u w:val="double"/>
        </w:rPr>
        <w:t xml:space="preserve">ইন্সটলেশন: </w:t>
      </w:r>
    </w:p>
    <w:p w:rsidR="00F9684F" w:rsidRDefault="00F9684F" w:rsidP="00113C52">
      <w:pPr>
        <w:spacing w:after="0"/>
        <w:jc w:val="both"/>
        <w:rPr>
          <w:rFonts w:ascii="Nikosh" w:hAnsi="Nikosh" w:cs="Nikosh"/>
          <w:sz w:val="24"/>
        </w:rPr>
      </w:pPr>
      <w:r w:rsidRPr="00645E0E">
        <w:rPr>
          <w:rFonts w:ascii="Nikosh" w:hAnsi="Nikosh" w:cs="Nikosh"/>
          <w:sz w:val="24"/>
        </w:rPr>
        <w:t xml:space="preserve">প্রথমে গিটহাবে একাউন্ট খুলতে হবে এবং লোকাল মেশিনের সাথে গিটহাবের কানেকশন করানোর জন্য গিট সফটওয়ার লোকাল মেশিনে ইন্সটল করতে হবে। </w:t>
      </w:r>
    </w:p>
    <w:p w:rsidR="00645E0E" w:rsidRDefault="00645E0E" w:rsidP="00645E0E">
      <w:pPr>
        <w:spacing w:after="0"/>
        <w:rPr>
          <w:rFonts w:ascii="Nikosh" w:hAnsi="Nikosh" w:cs="Nikosh"/>
          <w:sz w:val="24"/>
        </w:rPr>
      </w:pPr>
    </w:p>
    <w:p w:rsidR="008C37B0" w:rsidRPr="008C37B0" w:rsidRDefault="00DC5A45" w:rsidP="00645E0E">
      <w:pPr>
        <w:spacing w:after="0"/>
        <w:rPr>
          <w:rFonts w:ascii="Nikosh" w:hAnsi="Nikosh" w:cs="Nikosh"/>
          <w:b/>
          <w:sz w:val="28"/>
          <w:u w:val="double"/>
        </w:rPr>
      </w:pPr>
      <w:r>
        <w:rPr>
          <w:rFonts w:ascii="Nikosh" w:hAnsi="Nikosh" w:cs="Nikosh"/>
          <w:b/>
          <w:sz w:val="28"/>
          <w:u w:val="double"/>
        </w:rPr>
        <w:t>২.</w:t>
      </w:r>
      <w:r w:rsidR="00452ECD">
        <w:rPr>
          <w:rFonts w:ascii="Nikosh" w:hAnsi="Nikosh" w:cs="Nikosh"/>
          <w:b/>
          <w:sz w:val="28"/>
          <w:u w:val="double"/>
        </w:rPr>
        <w:t xml:space="preserve"> </w:t>
      </w:r>
      <w:r>
        <w:rPr>
          <w:rFonts w:ascii="Nikosh" w:hAnsi="Nikosh" w:cs="Nikosh"/>
          <w:b/>
          <w:sz w:val="28"/>
          <w:u w:val="double"/>
        </w:rPr>
        <w:t xml:space="preserve"> </w:t>
      </w:r>
      <w:r w:rsidR="008C37B0" w:rsidRPr="008C37B0">
        <w:rPr>
          <w:rFonts w:ascii="Nikosh" w:hAnsi="Nikosh" w:cs="Nikosh"/>
          <w:b/>
          <w:sz w:val="28"/>
          <w:u w:val="double"/>
        </w:rPr>
        <w:t xml:space="preserve">গিটহাব কনফিগারেশন: </w:t>
      </w:r>
    </w:p>
    <w:p w:rsidR="0020248B" w:rsidRPr="00645E0E" w:rsidRDefault="008C37B0" w:rsidP="008C37B0">
      <w:pPr>
        <w:spacing w:after="0"/>
        <w:jc w:val="both"/>
        <w:rPr>
          <w:rFonts w:ascii="Nikosh" w:hAnsi="Nikosh" w:cs="Nikosh"/>
          <w:sz w:val="24"/>
        </w:rPr>
      </w:pPr>
      <w:r w:rsidRPr="00645E0E">
        <w:rPr>
          <w:rFonts w:ascii="Nikosh" w:hAnsi="Nikosh" w:cs="Nikosh"/>
          <w:sz w:val="24"/>
        </w:rPr>
        <w:t>ইন্সটল হয়ে গেলে এবার কনফিগার করার পালা। এর মাধ্যমে গিট কে বোঝানো হয় যে আমরা কোন ইমেইল ও কোন ইউজার নেম ব্যবহার করে গিট অপারেট করবো। এর সাথে গিটহাবে লগইন করার ইউজারনেম ও ইমেইলের কোন সম্পর্ক নেই। তবে গিট ও গিটহাবের ইমেইল ও ইউজার নেম কমন হওয়া ভালো।</w:t>
      </w:r>
      <w:r w:rsidR="00F2550D">
        <w:rPr>
          <w:rFonts w:ascii="Nikosh" w:hAnsi="Nikosh" w:cs="Nikosh"/>
          <w:sz w:val="24"/>
        </w:rPr>
        <w:t xml:space="preserve"> তবে একটি বিষয় অবশই মনে রাখতে হবে যে গিট কনফিগার করতে হবে রুট ডিরেক্টোরিতে অর্থাৎ টার্মিনাল অন করেই কনফিগার করতে হবে। কোন রকম ডাইরেক্টরি পরিবর্তন করা যাবে না। </w:t>
      </w:r>
    </w:p>
    <w:p w:rsidR="00F9684F" w:rsidRDefault="00DC5A45" w:rsidP="009A3442">
      <w:pPr>
        <w:spacing w:after="0"/>
        <w:ind w:firstLine="540"/>
        <w:rPr>
          <w:rFonts w:ascii="Nikosh" w:hAnsi="Nikosh" w:cs="Nikosh"/>
          <w:b/>
          <w:sz w:val="28"/>
          <w:u w:val="double"/>
        </w:rPr>
      </w:pPr>
      <w:r>
        <w:rPr>
          <w:rFonts w:ascii="Nikosh" w:hAnsi="Nikosh" w:cs="Nikosh"/>
          <w:b/>
          <w:sz w:val="28"/>
          <w:u w:val="double"/>
        </w:rPr>
        <w:t xml:space="preserve">২.১ </w:t>
      </w:r>
      <w:r w:rsidR="00A7554D" w:rsidRPr="00A7554D">
        <w:rPr>
          <w:rFonts w:ascii="Nikosh" w:hAnsi="Nikosh" w:cs="Nikosh"/>
          <w:b/>
          <w:sz w:val="28"/>
          <w:u w:val="double"/>
        </w:rPr>
        <w:t>কনফিগার করার কমান্ডলাইনস</w:t>
      </w:r>
      <w:r w:rsidR="00645E0E" w:rsidRPr="00A7554D">
        <w:rPr>
          <w:rFonts w:ascii="Nikosh" w:hAnsi="Nikosh" w:cs="Nikosh"/>
          <w:b/>
          <w:sz w:val="28"/>
          <w:u w:val="double"/>
        </w:rPr>
        <w:t>:</w:t>
      </w:r>
    </w:p>
    <w:p w:rsidR="00CD5496" w:rsidRPr="00CD5496" w:rsidRDefault="00CD5496" w:rsidP="009A3442">
      <w:pPr>
        <w:spacing w:after="0"/>
        <w:ind w:firstLine="540"/>
        <w:rPr>
          <w:rFonts w:ascii="Nikosh" w:hAnsi="Nikosh" w:cs="Nikosh"/>
          <w:sz w:val="24"/>
          <w:szCs w:val="24"/>
        </w:rPr>
      </w:pPr>
      <w:r w:rsidRPr="00CD5496">
        <w:rPr>
          <w:rFonts w:ascii="Nikosh" w:hAnsi="Nikosh" w:cs="Nikosh"/>
          <w:sz w:val="24"/>
          <w:szCs w:val="24"/>
        </w:rPr>
        <w:t>ভার্সন চেক</w:t>
      </w:r>
      <w:r>
        <w:rPr>
          <w:rFonts w:ascii="Nikosh" w:hAnsi="Nikosh" w:cs="Nikosh"/>
          <w:sz w:val="24"/>
          <w:szCs w:val="24"/>
        </w:rPr>
        <w:t>:</w:t>
      </w:r>
      <w:r w:rsidR="00C35413">
        <w:rPr>
          <w:rFonts w:ascii="Nikosh" w:hAnsi="Nikosh" w:cs="Nikosh"/>
          <w:sz w:val="24"/>
          <w:szCs w:val="24"/>
        </w:rPr>
        <w:tab/>
      </w:r>
      <w:r w:rsidR="00A8049C">
        <w:rPr>
          <w:rFonts w:ascii="Nikosh" w:hAnsi="Nikosh" w:cs="Nikosh"/>
          <w:sz w:val="24"/>
          <w:szCs w:val="24"/>
        </w:rPr>
        <w:t xml:space="preserve"> </w:t>
      </w:r>
      <w:proofErr w:type="gramStart"/>
      <w:r w:rsidR="003C4F7D" w:rsidRPr="003C4F7D">
        <w:rPr>
          <w:rFonts w:ascii="Times New Roman" w:hAnsi="Times New Roman" w:cs="Times New Roman"/>
          <w:i/>
          <w:color w:val="2E74B5" w:themeColor="accent1" w:themeShade="BF"/>
          <w:sz w:val="24"/>
          <w:szCs w:val="24"/>
        </w:rPr>
        <w:t xml:space="preserve">git  </w:t>
      </w:r>
      <w:r w:rsidR="00C35413" w:rsidRPr="00C35413">
        <w:rPr>
          <w:rFonts w:ascii="Times New Roman" w:hAnsi="Times New Roman" w:cs="Times New Roman"/>
          <w:i/>
          <w:color w:val="2E74B5" w:themeColor="accent1" w:themeShade="BF"/>
          <w:sz w:val="24"/>
          <w:szCs w:val="24"/>
        </w:rPr>
        <w:t>-</w:t>
      </w:r>
      <w:proofErr w:type="gramEnd"/>
      <w:r w:rsidR="00C35413" w:rsidRPr="00C35413">
        <w:rPr>
          <w:rFonts w:ascii="Times New Roman" w:hAnsi="Times New Roman" w:cs="Times New Roman"/>
          <w:i/>
          <w:color w:val="2E74B5" w:themeColor="accent1" w:themeShade="BF"/>
          <w:sz w:val="24"/>
          <w:szCs w:val="24"/>
        </w:rPr>
        <w:t xml:space="preserve"> -version</w:t>
      </w:r>
      <w:r w:rsidRPr="00CD5496">
        <w:rPr>
          <w:rFonts w:ascii="Nikosh" w:hAnsi="Nikosh" w:cs="Nikosh"/>
          <w:sz w:val="24"/>
          <w:szCs w:val="24"/>
        </w:rPr>
        <w:t xml:space="preserve"> </w:t>
      </w:r>
    </w:p>
    <w:p w:rsidR="00F9684F" w:rsidRDefault="008B7A19" w:rsidP="009A3442">
      <w:pPr>
        <w:spacing w:after="0"/>
        <w:ind w:firstLine="540"/>
        <w:rPr>
          <w:rFonts w:ascii="Times New Roman" w:hAnsi="Times New Roman" w:cs="Times New Roman"/>
          <w:i/>
          <w:sz w:val="24"/>
          <w:szCs w:val="24"/>
        </w:rPr>
      </w:pPr>
      <w:r w:rsidRPr="008B7A19">
        <w:rPr>
          <w:rFonts w:ascii="Nikosh" w:hAnsi="Nikosh" w:cs="Nikosh"/>
          <w:sz w:val="24"/>
          <w:szCs w:val="24"/>
        </w:rPr>
        <w:t>ইউজারনেম কনফিগার করা</w:t>
      </w:r>
      <w:r w:rsidR="00F9684F">
        <w:rPr>
          <w:rFonts w:ascii="Times New Roman" w:hAnsi="Times New Roman" w:cs="Times New Roman"/>
          <w:sz w:val="24"/>
          <w:szCs w:val="24"/>
        </w:rPr>
        <w:t xml:space="preserve">: </w:t>
      </w:r>
      <w:r w:rsidR="00A8049C">
        <w:rPr>
          <w:rFonts w:ascii="Times New Roman" w:hAnsi="Times New Roman" w:cs="Times New Roman"/>
          <w:sz w:val="24"/>
          <w:szCs w:val="24"/>
        </w:rPr>
        <w:t xml:space="preserve"> </w:t>
      </w:r>
      <w:r w:rsidR="003C4F7D">
        <w:rPr>
          <w:rFonts w:ascii="Times New Roman" w:hAnsi="Times New Roman" w:cs="Times New Roman"/>
          <w:i/>
          <w:color w:val="2E74B5" w:themeColor="accent1" w:themeShade="BF"/>
          <w:sz w:val="24"/>
          <w:szCs w:val="24"/>
        </w:rPr>
        <w:t xml:space="preserve">git </w:t>
      </w:r>
      <w:proofErr w:type="gramStart"/>
      <w:r w:rsidR="003C4F7D">
        <w:rPr>
          <w:rFonts w:ascii="Times New Roman" w:hAnsi="Times New Roman" w:cs="Times New Roman"/>
          <w:i/>
          <w:color w:val="2E74B5" w:themeColor="accent1" w:themeShade="BF"/>
          <w:sz w:val="24"/>
          <w:szCs w:val="24"/>
        </w:rPr>
        <w:t xml:space="preserve">config </w:t>
      </w:r>
      <w:r w:rsidR="00F9684F" w:rsidRPr="00F9684F">
        <w:rPr>
          <w:rFonts w:ascii="Times New Roman" w:hAnsi="Times New Roman" w:cs="Times New Roman"/>
          <w:i/>
          <w:color w:val="2E74B5" w:themeColor="accent1" w:themeShade="BF"/>
          <w:sz w:val="24"/>
          <w:szCs w:val="24"/>
        </w:rPr>
        <w:t xml:space="preserve"> </w:t>
      </w:r>
      <w:r w:rsidR="00AA11FB">
        <w:t>-</w:t>
      </w:r>
      <w:proofErr w:type="gramEnd"/>
      <w:r w:rsidR="00AA11FB">
        <w:t xml:space="preserve"> -</w:t>
      </w:r>
      <w:r w:rsidR="00F9684F" w:rsidRPr="00F9684F">
        <w:rPr>
          <w:rFonts w:ascii="Times New Roman" w:hAnsi="Times New Roman" w:cs="Times New Roman"/>
          <w:i/>
          <w:color w:val="2E74B5" w:themeColor="accent1" w:themeShade="BF"/>
          <w:sz w:val="24"/>
          <w:szCs w:val="24"/>
        </w:rPr>
        <w:t>global user.name “UserName”</w:t>
      </w:r>
    </w:p>
    <w:p w:rsidR="00F9684F" w:rsidRDefault="008B7A19" w:rsidP="009A3442">
      <w:pPr>
        <w:spacing w:after="0"/>
        <w:ind w:firstLine="540"/>
        <w:rPr>
          <w:rFonts w:ascii="Times New Roman" w:hAnsi="Times New Roman" w:cs="Times New Roman"/>
          <w:i/>
          <w:sz w:val="24"/>
          <w:szCs w:val="24"/>
        </w:rPr>
      </w:pPr>
      <w:r>
        <w:rPr>
          <w:rFonts w:ascii="Nikosh" w:hAnsi="Nikosh" w:cs="Nikosh"/>
          <w:sz w:val="24"/>
          <w:szCs w:val="24"/>
        </w:rPr>
        <w:t>ইউজার ইমেইল</w:t>
      </w:r>
      <w:r w:rsidRPr="008B7A19">
        <w:rPr>
          <w:rFonts w:ascii="Nikosh" w:hAnsi="Nikosh" w:cs="Nikosh"/>
          <w:sz w:val="24"/>
          <w:szCs w:val="24"/>
        </w:rPr>
        <w:t xml:space="preserve"> কনফিগার করা</w:t>
      </w:r>
      <w:r w:rsidR="00F9684F">
        <w:rPr>
          <w:rFonts w:ascii="Times New Roman" w:hAnsi="Times New Roman" w:cs="Times New Roman"/>
          <w:sz w:val="24"/>
          <w:szCs w:val="24"/>
        </w:rPr>
        <w:t xml:space="preserve">: </w:t>
      </w:r>
      <w:r w:rsidR="00A8049C">
        <w:rPr>
          <w:rFonts w:ascii="Times New Roman" w:hAnsi="Times New Roman" w:cs="Times New Roman"/>
          <w:sz w:val="24"/>
          <w:szCs w:val="24"/>
        </w:rPr>
        <w:t xml:space="preserve"> </w:t>
      </w:r>
      <w:r w:rsidR="00F9684F" w:rsidRPr="00F9684F">
        <w:rPr>
          <w:rFonts w:ascii="Times New Roman" w:hAnsi="Times New Roman" w:cs="Times New Roman"/>
          <w:i/>
          <w:color w:val="2E74B5" w:themeColor="accent1" w:themeShade="BF"/>
          <w:sz w:val="24"/>
          <w:szCs w:val="24"/>
        </w:rPr>
        <w:t xml:space="preserve">git </w:t>
      </w:r>
      <w:proofErr w:type="gramStart"/>
      <w:r w:rsidR="00F9684F" w:rsidRPr="00F9684F">
        <w:rPr>
          <w:rFonts w:ascii="Times New Roman" w:hAnsi="Times New Roman" w:cs="Times New Roman"/>
          <w:i/>
          <w:color w:val="2E74B5" w:themeColor="accent1" w:themeShade="BF"/>
          <w:sz w:val="24"/>
          <w:szCs w:val="24"/>
        </w:rPr>
        <w:t>config</w:t>
      </w:r>
      <w:r w:rsidR="00DF33A6">
        <w:rPr>
          <w:rFonts w:ascii="Times New Roman" w:hAnsi="Times New Roman" w:cs="Times New Roman"/>
          <w:i/>
          <w:color w:val="2E74B5" w:themeColor="accent1" w:themeShade="BF"/>
          <w:sz w:val="24"/>
          <w:szCs w:val="24"/>
        </w:rPr>
        <w:t xml:space="preserve"> </w:t>
      </w:r>
      <w:r w:rsidR="00F9684F" w:rsidRPr="00F9684F">
        <w:rPr>
          <w:rFonts w:ascii="Times New Roman" w:hAnsi="Times New Roman" w:cs="Times New Roman"/>
          <w:i/>
          <w:color w:val="2E74B5" w:themeColor="accent1" w:themeShade="BF"/>
          <w:sz w:val="24"/>
          <w:szCs w:val="24"/>
        </w:rPr>
        <w:t xml:space="preserve"> </w:t>
      </w:r>
      <w:r w:rsidR="00AA11FB">
        <w:t>-</w:t>
      </w:r>
      <w:proofErr w:type="gramEnd"/>
      <w:r w:rsidR="00AA11FB">
        <w:t xml:space="preserve"> -</w:t>
      </w:r>
      <w:r w:rsidR="00F9684F" w:rsidRPr="00F9684F">
        <w:rPr>
          <w:rFonts w:ascii="Times New Roman" w:hAnsi="Times New Roman" w:cs="Times New Roman"/>
          <w:i/>
          <w:color w:val="2E74B5" w:themeColor="accent1" w:themeShade="BF"/>
          <w:sz w:val="24"/>
          <w:szCs w:val="24"/>
        </w:rPr>
        <w:t>global user.email “user@email.com”</w:t>
      </w:r>
    </w:p>
    <w:p w:rsidR="00F9684F" w:rsidRDefault="008B7A19" w:rsidP="009A3442">
      <w:pPr>
        <w:spacing w:after="0"/>
        <w:ind w:firstLine="540"/>
        <w:rPr>
          <w:rFonts w:ascii="Times New Roman" w:hAnsi="Times New Roman" w:cs="Times New Roman"/>
          <w:i/>
          <w:color w:val="2E74B5" w:themeColor="accent1" w:themeShade="BF"/>
          <w:sz w:val="24"/>
          <w:szCs w:val="24"/>
        </w:rPr>
      </w:pPr>
      <w:r w:rsidRPr="008B7A19">
        <w:rPr>
          <w:rFonts w:ascii="Nikosh" w:hAnsi="Nikosh" w:cs="Nikosh"/>
          <w:sz w:val="24"/>
          <w:szCs w:val="24"/>
        </w:rPr>
        <w:t>কনফিগার</w:t>
      </w:r>
      <w:r>
        <w:rPr>
          <w:rFonts w:ascii="Nikosh" w:hAnsi="Nikosh" w:cs="Nikosh"/>
          <w:sz w:val="24"/>
          <w:szCs w:val="24"/>
        </w:rPr>
        <w:t xml:space="preserve"> বিবরণ দেখা</w:t>
      </w:r>
      <w:r>
        <w:rPr>
          <w:rFonts w:ascii="Times New Roman" w:hAnsi="Times New Roman" w:cs="Times New Roman"/>
          <w:sz w:val="24"/>
          <w:szCs w:val="24"/>
        </w:rPr>
        <w:t>:</w:t>
      </w:r>
      <w:r w:rsidR="00A8049C">
        <w:rPr>
          <w:rFonts w:ascii="Times New Roman" w:hAnsi="Times New Roman" w:cs="Times New Roman"/>
          <w:sz w:val="24"/>
          <w:szCs w:val="24"/>
        </w:rPr>
        <w:t xml:space="preserve">  </w:t>
      </w:r>
      <w:r w:rsidR="00113C52" w:rsidRPr="00113C52">
        <w:rPr>
          <w:rFonts w:ascii="Times New Roman" w:hAnsi="Times New Roman" w:cs="Times New Roman"/>
          <w:i/>
          <w:color w:val="2E74B5" w:themeColor="accent1" w:themeShade="BF"/>
          <w:sz w:val="24"/>
          <w:szCs w:val="24"/>
        </w:rPr>
        <w:t xml:space="preserve">git </w:t>
      </w:r>
      <w:proofErr w:type="gramStart"/>
      <w:r w:rsidR="00113C52" w:rsidRPr="00113C52">
        <w:rPr>
          <w:rFonts w:ascii="Times New Roman" w:hAnsi="Times New Roman" w:cs="Times New Roman"/>
          <w:i/>
          <w:color w:val="2E74B5" w:themeColor="accent1" w:themeShade="BF"/>
          <w:sz w:val="24"/>
          <w:szCs w:val="24"/>
        </w:rPr>
        <w:t>config</w:t>
      </w:r>
      <w:r w:rsidR="00DF33A6">
        <w:rPr>
          <w:rFonts w:ascii="Times New Roman" w:hAnsi="Times New Roman" w:cs="Times New Roman"/>
          <w:i/>
          <w:color w:val="2E74B5" w:themeColor="accent1" w:themeShade="BF"/>
          <w:sz w:val="24"/>
          <w:szCs w:val="24"/>
        </w:rPr>
        <w:t xml:space="preserve"> </w:t>
      </w:r>
      <w:r w:rsidR="00113C52" w:rsidRPr="00113C52">
        <w:rPr>
          <w:rFonts w:ascii="Times New Roman" w:hAnsi="Times New Roman" w:cs="Times New Roman"/>
          <w:i/>
          <w:color w:val="2E74B5" w:themeColor="accent1" w:themeShade="BF"/>
          <w:sz w:val="24"/>
          <w:szCs w:val="24"/>
        </w:rPr>
        <w:t xml:space="preserve"> </w:t>
      </w:r>
      <w:r w:rsidR="00AA11FB">
        <w:t>-</w:t>
      </w:r>
      <w:proofErr w:type="gramEnd"/>
      <w:r w:rsidR="00AA11FB">
        <w:t xml:space="preserve"> -</w:t>
      </w:r>
      <w:r w:rsidR="00113C52" w:rsidRPr="00113C52">
        <w:rPr>
          <w:rFonts w:ascii="Times New Roman" w:hAnsi="Times New Roman" w:cs="Times New Roman"/>
          <w:i/>
          <w:color w:val="2E74B5" w:themeColor="accent1" w:themeShade="BF"/>
          <w:sz w:val="24"/>
          <w:szCs w:val="24"/>
        </w:rPr>
        <w:t>list</w:t>
      </w:r>
      <w:r w:rsidR="00AA11FB">
        <w:rPr>
          <w:rFonts w:ascii="Times New Roman" w:hAnsi="Times New Roman" w:cs="Times New Roman"/>
          <w:i/>
          <w:color w:val="2E74B5" w:themeColor="accent1" w:themeShade="BF"/>
          <w:sz w:val="24"/>
          <w:szCs w:val="24"/>
        </w:rPr>
        <w:t xml:space="preserve"> </w:t>
      </w:r>
      <w:r>
        <w:rPr>
          <w:rFonts w:ascii="Times New Roman" w:hAnsi="Times New Roman" w:cs="Times New Roman"/>
          <w:i/>
          <w:color w:val="2E74B5" w:themeColor="accent1" w:themeShade="BF"/>
          <w:sz w:val="24"/>
          <w:szCs w:val="24"/>
        </w:rPr>
        <w:t xml:space="preserve"> </w:t>
      </w:r>
    </w:p>
    <w:p w:rsidR="0054547C" w:rsidRDefault="0054547C" w:rsidP="00F9684F">
      <w:pPr>
        <w:spacing w:after="0"/>
        <w:rPr>
          <w:rFonts w:ascii="Times New Roman" w:hAnsi="Times New Roman" w:cs="Times New Roman"/>
          <w:i/>
          <w:color w:val="2E74B5" w:themeColor="accent1" w:themeShade="BF"/>
          <w:sz w:val="24"/>
          <w:szCs w:val="24"/>
        </w:rPr>
      </w:pPr>
    </w:p>
    <w:p w:rsidR="0054547C" w:rsidRDefault="00452ECD" w:rsidP="00F9684F">
      <w:pPr>
        <w:spacing w:after="0"/>
        <w:rPr>
          <w:rFonts w:ascii="Nikosh" w:hAnsi="Nikosh" w:cs="Nikosh"/>
          <w:b/>
          <w:sz w:val="28"/>
          <w:u w:val="double"/>
        </w:rPr>
      </w:pPr>
      <w:r>
        <w:rPr>
          <w:rFonts w:ascii="Nikosh" w:hAnsi="Nikosh" w:cs="Nikosh"/>
          <w:b/>
          <w:sz w:val="28"/>
          <w:u w:val="double"/>
        </w:rPr>
        <w:t>৩</w:t>
      </w:r>
      <w:r w:rsidR="00DC5A45">
        <w:rPr>
          <w:rFonts w:ascii="Nikosh" w:hAnsi="Nikosh" w:cs="Nikosh"/>
          <w:b/>
          <w:sz w:val="28"/>
          <w:u w:val="double"/>
        </w:rPr>
        <w:t xml:space="preserve">. </w:t>
      </w:r>
      <w:r w:rsidR="001A7B09" w:rsidRPr="001A7B09">
        <w:rPr>
          <w:rFonts w:ascii="Nikosh" w:hAnsi="Nikosh" w:cs="Nikosh"/>
          <w:b/>
          <w:sz w:val="28"/>
          <w:u w:val="double"/>
        </w:rPr>
        <w:t xml:space="preserve">গিটহাবের রিপোজিটরি ক্লোন করা: </w:t>
      </w:r>
    </w:p>
    <w:p w:rsidR="0052090A" w:rsidRDefault="0052090A" w:rsidP="00C7670A">
      <w:pPr>
        <w:spacing w:after="0"/>
        <w:jc w:val="both"/>
        <w:rPr>
          <w:rFonts w:ascii="Nikosh" w:hAnsi="Nikosh" w:cs="Nikosh"/>
          <w:sz w:val="24"/>
        </w:rPr>
      </w:pPr>
      <w:r>
        <w:rPr>
          <w:rFonts w:ascii="Nikosh" w:hAnsi="Nikosh" w:cs="Nikosh"/>
          <w:sz w:val="24"/>
        </w:rPr>
        <w:t xml:space="preserve">গিটহাবের কোন ফোল্ডারকে লোকাল মেশিনে ক্লোন করা বা ডাউনলোট করার জন্য ক্লোন পদ্ধতি ব্যবহার করা হয়। এর জন্য প্রথমে লোকাল মেশিনের যে স্থানে বা ফোল্ডারের মধ্যে রিমোট মেশিন বা গিটহাবের ফোল্ডার/রিপোজিটরি ক্লোন করা হবে আগে সেখানে ওয়ার্কিং ডাইরেক্টরি সেট করতে হবে। </w:t>
      </w:r>
    </w:p>
    <w:p w:rsidR="00672451" w:rsidRPr="00672451" w:rsidRDefault="00452ECD" w:rsidP="009A3442">
      <w:pPr>
        <w:spacing w:after="0"/>
        <w:ind w:firstLine="540"/>
        <w:rPr>
          <w:rFonts w:ascii="Nikosh" w:hAnsi="Nikosh" w:cs="Nikosh"/>
          <w:b/>
          <w:sz w:val="28"/>
          <w:u w:val="double"/>
        </w:rPr>
      </w:pPr>
      <w:r>
        <w:rPr>
          <w:rFonts w:ascii="Nikosh" w:hAnsi="Nikosh" w:cs="Nikosh"/>
          <w:b/>
          <w:sz w:val="28"/>
          <w:u w:val="double"/>
        </w:rPr>
        <w:t xml:space="preserve">৩.১ </w:t>
      </w:r>
      <w:r w:rsidR="00672451">
        <w:rPr>
          <w:rFonts w:ascii="Nikosh" w:hAnsi="Nikosh" w:cs="Nikosh"/>
          <w:b/>
          <w:sz w:val="28"/>
          <w:u w:val="double"/>
        </w:rPr>
        <w:t>ক্লোনের সাথে সম্পর্কিত</w:t>
      </w:r>
      <w:r w:rsidR="00672451" w:rsidRPr="00A7554D">
        <w:rPr>
          <w:rFonts w:ascii="Nikosh" w:hAnsi="Nikosh" w:cs="Nikosh"/>
          <w:b/>
          <w:sz w:val="28"/>
          <w:u w:val="double"/>
        </w:rPr>
        <w:t xml:space="preserve"> কমান্ডলাইনস:</w:t>
      </w:r>
    </w:p>
    <w:p w:rsidR="00F07421" w:rsidRPr="00F07421" w:rsidRDefault="0052090A"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ওয়ার্কিং ডাইরেক্টরি টার্গেট</w:t>
      </w:r>
      <w:r w:rsidR="007A2507">
        <w:rPr>
          <w:rFonts w:ascii="Nikosh" w:hAnsi="Nikosh" w:cs="Nikosh"/>
          <w:sz w:val="24"/>
        </w:rPr>
        <w:t>/চেঞ্জ</w:t>
      </w:r>
      <w:r>
        <w:rPr>
          <w:rFonts w:ascii="Nikosh" w:hAnsi="Nikosh" w:cs="Nikosh"/>
          <w:sz w:val="24"/>
        </w:rPr>
        <w:t xml:space="preserve"> করা: </w:t>
      </w:r>
      <w:r w:rsidR="00784277">
        <w:rPr>
          <w:rFonts w:ascii="Nikosh" w:hAnsi="Nikosh" w:cs="Nikosh"/>
          <w:sz w:val="24"/>
        </w:rPr>
        <w:t xml:space="preserve"> </w:t>
      </w:r>
      <w:r w:rsidRPr="0052090A">
        <w:rPr>
          <w:rFonts w:ascii="Times New Roman" w:hAnsi="Times New Roman" w:cs="Times New Roman"/>
          <w:i/>
          <w:color w:val="2E74B5" w:themeColor="accent1" w:themeShade="BF"/>
          <w:sz w:val="24"/>
          <w:szCs w:val="24"/>
        </w:rPr>
        <w:t>git cd ‘Name of the Directory</w:t>
      </w:r>
      <w:r w:rsidR="00CD7706">
        <w:rPr>
          <w:rFonts w:ascii="Times New Roman" w:hAnsi="Times New Roman" w:cs="Times New Roman"/>
          <w:i/>
          <w:color w:val="2E74B5" w:themeColor="accent1" w:themeShade="BF"/>
          <w:sz w:val="24"/>
          <w:szCs w:val="24"/>
        </w:rPr>
        <w:t>/</w:t>
      </w:r>
      <w:r w:rsidRPr="0052090A">
        <w:rPr>
          <w:rFonts w:ascii="Times New Roman" w:hAnsi="Times New Roman" w:cs="Times New Roman"/>
          <w:i/>
          <w:color w:val="2E74B5" w:themeColor="accent1" w:themeShade="BF"/>
          <w:sz w:val="24"/>
          <w:szCs w:val="24"/>
        </w:rPr>
        <w:t>’</w:t>
      </w:r>
      <w:r>
        <w:rPr>
          <w:rFonts w:ascii="Times New Roman" w:hAnsi="Times New Roman" w:cs="Times New Roman"/>
          <w:i/>
          <w:color w:val="2E74B5" w:themeColor="accent1" w:themeShade="BF"/>
          <w:sz w:val="24"/>
          <w:szCs w:val="24"/>
        </w:rPr>
        <w:t xml:space="preserve"> </w:t>
      </w:r>
      <w:r w:rsidRPr="00F07421">
        <w:rPr>
          <w:rFonts w:ascii="Nikosh" w:hAnsi="Nikosh" w:cs="Nikosh"/>
          <w:i/>
          <w:sz w:val="20"/>
          <w:szCs w:val="20"/>
        </w:rPr>
        <w:t xml:space="preserve">[এখানে </w:t>
      </w:r>
      <w:r w:rsidRPr="00F07421">
        <w:rPr>
          <w:rFonts w:ascii="Times New Roman" w:hAnsi="Times New Roman" w:cs="Times New Roman"/>
          <w:i/>
          <w:sz w:val="20"/>
          <w:szCs w:val="20"/>
        </w:rPr>
        <w:t>cd</w:t>
      </w:r>
      <w:r w:rsidRPr="00F07421">
        <w:rPr>
          <w:rFonts w:ascii="Nikosh" w:hAnsi="Nikosh" w:cs="Nikosh"/>
          <w:i/>
          <w:sz w:val="20"/>
          <w:szCs w:val="20"/>
        </w:rPr>
        <w:t xml:space="preserve"> অর্থ হলো </w:t>
      </w:r>
      <w:r w:rsidRPr="00F07421">
        <w:rPr>
          <w:rFonts w:ascii="Times New Roman" w:hAnsi="Times New Roman" w:cs="Times New Roman"/>
          <w:i/>
          <w:sz w:val="20"/>
          <w:szCs w:val="20"/>
        </w:rPr>
        <w:t>change Directory</w:t>
      </w:r>
      <w:r w:rsidRPr="00F07421">
        <w:rPr>
          <w:rFonts w:ascii="Nikosh" w:hAnsi="Nikosh" w:cs="Nikosh"/>
          <w:i/>
          <w:sz w:val="20"/>
          <w:szCs w:val="20"/>
        </w:rPr>
        <w:t>]</w:t>
      </w:r>
    </w:p>
    <w:p w:rsidR="00F07421" w:rsidRDefault="00F07421"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ওয়ার্কিং ডাইরেক্টরিতে গিটহাব রিপো ক্লোন করা:</w:t>
      </w:r>
      <w:r w:rsidR="00784277">
        <w:rPr>
          <w:rFonts w:ascii="Nikosh" w:hAnsi="Nikosh" w:cs="Nikosh"/>
          <w:sz w:val="24"/>
        </w:rPr>
        <w:t xml:space="preserve">  </w:t>
      </w:r>
      <w:r w:rsidRPr="00F07421">
        <w:rPr>
          <w:rFonts w:ascii="Times New Roman" w:hAnsi="Times New Roman" w:cs="Times New Roman"/>
          <w:i/>
          <w:color w:val="2E74B5" w:themeColor="accent1" w:themeShade="BF"/>
          <w:sz w:val="24"/>
          <w:szCs w:val="24"/>
        </w:rPr>
        <w:t xml:space="preserve">git clone </w:t>
      </w:r>
      <w:r w:rsidR="001D55F8">
        <w:rPr>
          <w:rFonts w:ascii="Times New Roman" w:hAnsi="Times New Roman" w:cs="Times New Roman"/>
          <w:i/>
          <w:color w:val="2E74B5" w:themeColor="accent1" w:themeShade="BF"/>
          <w:sz w:val="24"/>
          <w:szCs w:val="24"/>
        </w:rPr>
        <w:t>‘</w:t>
      </w:r>
      <w:r w:rsidR="00425AD5" w:rsidRPr="00425AD5">
        <w:rPr>
          <w:rFonts w:ascii="Times New Roman" w:hAnsi="Times New Roman" w:cs="Times New Roman"/>
          <w:i/>
          <w:color w:val="2E74B5" w:themeColor="accent1" w:themeShade="BF"/>
          <w:sz w:val="24"/>
          <w:szCs w:val="24"/>
        </w:rPr>
        <w:t>HTTPS</w:t>
      </w:r>
      <w:r w:rsidR="00425AD5">
        <w:rPr>
          <w:rFonts w:ascii="Nirmala UI" w:hAnsi="Nirmala UI" w:cs="Nirmala UI"/>
          <w:i/>
          <w:color w:val="2E74B5" w:themeColor="accent1" w:themeShade="BF"/>
          <w:sz w:val="24"/>
          <w:szCs w:val="24"/>
        </w:rPr>
        <w:t xml:space="preserve"> </w:t>
      </w:r>
      <w:r w:rsidRPr="00F07421">
        <w:rPr>
          <w:rFonts w:ascii="Times New Roman" w:hAnsi="Times New Roman" w:cs="Times New Roman"/>
          <w:i/>
          <w:color w:val="2E74B5" w:themeColor="accent1" w:themeShade="BF"/>
          <w:sz w:val="24"/>
          <w:szCs w:val="24"/>
        </w:rPr>
        <w:t>path of github repository</w:t>
      </w:r>
      <w:r w:rsidR="001D55F8">
        <w:rPr>
          <w:rFonts w:ascii="Times New Roman" w:hAnsi="Times New Roman" w:cs="Times New Roman"/>
          <w:i/>
          <w:color w:val="2E74B5" w:themeColor="accent1" w:themeShade="BF"/>
          <w:sz w:val="24"/>
          <w:szCs w:val="24"/>
        </w:rPr>
        <w:t>’</w:t>
      </w:r>
    </w:p>
    <w:p w:rsidR="00731E0B" w:rsidRDefault="00731E0B" w:rsidP="009A3442">
      <w:pPr>
        <w:spacing w:after="0"/>
        <w:ind w:firstLine="540"/>
        <w:rPr>
          <w:rFonts w:ascii="Times New Roman" w:hAnsi="Times New Roman" w:cs="Times New Roman"/>
          <w:i/>
          <w:color w:val="2E74B5" w:themeColor="accent1" w:themeShade="BF"/>
          <w:sz w:val="24"/>
          <w:szCs w:val="24"/>
        </w:rPr>
      </w:pPr>
      <w:r w:rsidRPr="00731E0B">
        <w:rPr>
          <w:rFonts w:ascii="Nikosh" w:hAnsi="Nikosh" w:cs="Nikosh"/>
          <w:sz w:val="24"/>
        </w:rPr>
        <w:t>অপারেশন স্ট্যাটার দেখা</w:t>
      </w:r>
      <w:r>
        <w:rPr>
          <w:rFonts w:ascii="Nikosh" w:hAnsi="Nikosh" w:cs="Nikosh"/>
          <w:sz w:val="24"/>
        </w:rPr>
        <w:t>:</w:t>
      </w:r>
      <w:r w:rsidR="00784277">
        <w:rPr>
          <w:rFonts w:ascii="Nikosh" w:hAnsi="Nikosh" w:cs="Nikosh"/>
          <w:sz w:val="24"/>
        </w:rPr>
        <w:t xml:space="preserve">  </w:t>
      </w:r>
      <w:r w:rsidRPr="00731E0B">
        <w:rPr>
          <w:rFonts w:ascii="Times New Roman" w:hAnsi="Times New Roman" w:cs="Times New Roman"/>
          <w:i/>
          <w:color w:val="2E74B5" w:themeColor="accent1" w:themeShade="BF"/>
          <w:sz w:val="24"/>
          <w:szCs w:val="24"/>
        </w:rPr>
        <w:t>git status</w:t>
      </w:r>
    </w:p>
    <w:p w:rsidR="00D008D2" w:rsidRDefault="00D008D2" w:rsidP="00F9684F">
      <w:pPr>
        <w:spacing w:after="0"/>
        <w:rPr>
          <w:rFonts w:ascii="Nikosh" w:hAnsi="Nikosh" w:cs="Nikosh"/>
          <w:sz w:val="24"/>
        </w:rPr>
      </w:pPr>
    </w:p>
    <w:p w:rsidR="00221739" w:rsidRDefault="007A2507" w:rsidP="009A3442">
      <w:pPr>
        <w:spacing w:after="0"/>
        <w:ind w:left="540"/>
        <w:rPr>
          <w:rFonts w:ascii="Nikosh" w:hAnsi="Nikosh" w:cs="Nikosh"/>
          <w:sz w:val="24"/>
        </w:rPr>
      </w:pPr>
      <w:r w:rsidRPr="00F26CC2">
        <w:rPr>
          <w:rFonts w:ascii="Nikosh" w:hAnsi="Nikosh" w:cs="Nikosh"/>
          <w:sz w:val="24"/>
        </w:rPr>
        <w:t xml:space="preserve">দেখা যাবে যে গিটহাবের ফোল্ডারটি হুবহু আমদের লোকাল মেশিনের টার্গেট ডাইরেক্টরিতে এসে গেছে। এবার ওয়ার্কিং ডাইরেক্টোরি টি ঐ নতুন ক্লোন ফোল্ডারে নিতে হবে কারণ এবার সব কাজ ঐ ফোল্ডারের মধ্যেই হবে। </w:t>
      </w:r>
    </w:p>
    <w:p w:rsidR="00D008D2" w:rsidRPr="00F26CC2" w:rsidRDefault="00D008D2" w:rsidP="009A3442">
      <w:pPr>
        <w:spacing w:after="0"/>
        <w:ind w:firstLine="540"/>
        <w:rPr>
          <w:rFonts w:ascii="Nikosh" w:hAnsi="Nikosh" w:cs="Nikosh"/>
          <w:sz w:val="24"/>
        </w:rPr>
      </w:pPr>
    </w:p>
    <w:p w:rsidR="007A2507" w:rsidRDefault="007A2507"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 xml:space="preserve">ওয়ার্কিং ডাইরেক্টরি টার্গেট/চেঞ্জ করা: </w:t>
      </w:r>
      <w:r>
        <w:rPr>
          <w:rFonts w:ascii="Nikosh" w:hAnsi="Nikosh" w:cs="Nikosh"/>
          <w:sz w:val="24"/>
        </w:rPr>
        <w:tab/>
      </w:r>
      <w:r w:rsidRPr="0052090A">
        <w:rPr>
          <w:rFonts w:ascii="Times New Roman" w:hAnsi="Times New Roman" w:cs="Times New Roman"/>
          <w:i/>
          <w:color w:val="2E74B5" w:themeColor="accent1" w:themeShade="BF"/>
          <w:sz w:val="24"/>
          <w:szCs w:val="24"/>
        </w:rPr>
        <w:t>git cd ‘</w:t>
      </w:r>
      <w:r w:rsidRPr="007A2507">
        <w:rPr>
          <w:rFonts w:ascii="Times New Roman" w:hAnsi="Times New Roman" w:cs="Times New Roman"/>
          <w:i/>
          <w:color w:val="2E74B5" w:themeColor="accent1" w:themeShade="BF"/>
          <w:sz w:val="24"/>
          <w:szCs w:val="24"/>
        </w:rPr>
        <w:t>Name of the cloned directory</w:t>
      </w:r>
      <w:r>
        <w:rPr>
          <w:rFonts w:ascii="Times New Roman" w:hAnsi="Times New Roman" w:cs="Times New Roman"/>
          <w:i/>
          <w:color w:val="2E74B5" w:themeColor="accent1" w:themeShade="BF"/>
          <w:sz w:val="24"/>
          <w:szCs w:val="24"/>
        </w:rPr>
        <w:t>/’</w:t>
      </w:r>
    </w:p>
    <w:p w:rsidR="001D4D70" w:rsidRDefault="001D4D70"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ওয়ার্কিং ডাইরেক্টরির মধ্যে কন্টেন্ট দেখা</w:t>
      </w:r>
      <w:r w:rsidR="00EF145A">
        <w:rPr>
          <w:rFonts w:ascii="Nikosh" w:hAnsi="Nikosh" w:cs="Nikosh"/>
          <w:sz w:val="24"/>
        </w:rPr>
        <w:t xml:space="preserve">:   </w:t>
      </w:r>
      <w:r w:rsidRPr="001D4D70">
        <w:rPr>
          <w:rFonts w:ascii="Times New Roman" w:hAnsi="Times New Roman" w:cs="Times New Roman"/>
          <w:i/>
          <w:color w:val="2E74B5" w:themeColor="accent1" w:themeShade="BF"/>
          <w:sz w:val="24"/>
          <w:szCs w:val="24"/>
        </w:rPr>
        <w:t>ls</w:t>
      </w:r>
    </w:p>
    <w:p w:rsidR="00EF145A" w:rsidRPr="00F07421" w:rsidRDefault="00EF145A" w:rsidP="009A3442">
      <w:pPr>
        <w:spacing w:after="0"/>
        <w:ind w:firstLine="540"/>
        <w:rPr>
          <w:rFonts w:ascii="Times New Roman" w:hAnsi="Times New Roman" w:cs="Times New Roman"/>
          <w:i/>
          <w:color w:val="2E74B5" w:themeColor="accent1" w:themeShade="BF"/>
          <w:sz w:val="24"/>
          <w:szCs w:val="24"/>
        </w:rPr>
      </w:pPr>
      <w:r w:rsidRPr="00EF145A">
        <w:rPr>
          <w:rFonts w:ascii="Times New Roman" w:hAnsi="Times New Roman" w:cs="Times New Roman"/>
          <w:sz w:val="24"/>
        </w:rPr>
        <w:t>Initiator</w:t>
      </w:r>
      <w:r>
        <w:rPr>
          <w:rFonts w:ascii="Nikosh" w:hAnsi="Nikosh" w:cs="Nikosh"/>
          <w:sz w:val="24"/>
        </w:rPr>
        <w:t xml:space="preserve"> ফোল্ডারসহ ওয়ার্কিং ডাইরেক্টরির মধ্যে কন্টেন্ট দেখা:   </w:t>
      </w:r>
      <w:r w:rsidRPr="001D4D70">
        <w:rPr>
          <w:rFonts w:ascii="Times New Roman" w:hAnsi="Times New Roman" w:cs="Times New Roman"/>
          <w:i/>
          <w:color w:val="2E74B5" w:themeColor="accent1" w:themeShade="BF"/>
          <w:sz w:val="24"/>
          <w:szCs w:val="24"/>
        </w:rPr>
        <w:t>ls</w:t>
      </w:r>
      <w:r>
        <w:rPr>
          <w:rFonts w:ascii="Times New Roman" w:hAnsi="Times New Roman" w:cs="Times New Roman"/>
          <w:i/>
          <w:color w:val="2E74B5" w:themeColor="accent1" w:themeShade="BF"/>
          <w:sz w:val="24"/>
          <w:szCs w:val="24"/>
        </w:rPr>
        <w:t xml:space="preserve"> -a</w:t>
      </w:r>
    </w:p>
    <w:p w:rsidR="00221739" w:rsidRDefault="00221739" w:rsidP="00F9684F">
      <w:pPr>
        <w:spacing w:after="0"/>
        <w:rPr>
          <w:rFonts w:ascii="Nikosh" w:hAnsi="Nikosh" w:cs="Nikosh"/>
          <w:sz w:val="24"/>
        </w:rPr>
      </w:pPr>
    </w:p>
    <w:p w:rsidR="00D008D2" w:rsidRDefault="00452ECD" w:rsidP="00F9684F">
      <w:pPr>
        <w:spacing w:after="0"/>
        <w:rPr>
          <w:rFonts w:ascii="Nikosh" w:hAnsi="Nikosh" w:cs="Nikosh"/>
          <w:b/>
          <w:sz w:val="28"/>
          <w:u w:val="double"/>
        </w:rPr>
      </w:pPr>
      <w:r>
        <w:rPr>
          <w:rFonts w:ascii="Nikosh" w:hAnsi="Nikosh" w:cs="Nikosh"/>
          <w:b/>
          <w:sz w:val="28"/>
          <w:u w:val="double"/>
        </w:rPr>
        <w:t xml:space="preserve">৪. </w:t>
      </w:r>
      <w:r w:rsidR="00D008D2" w:rsidRPr="00D008D2">
        <w:rPr>
          <w:rFonts w:ascii="Nikosh" w:hAnsi="Nikosh" w:cs="Nikosh"/>
          <w:b/>
          <w:sz w:val="28"/>
          <w:u w:val="double"/>
        </w:rPr>
        <w:t>ক্লোন ফোল্ডারের মধ্যে পরিবর্তন করা</w:t>
      </w:r>
      <w:r w:rsidR="009D40C7">
        <w:rPr>
          <w:rFonts w:ascii="Nikosh" w:hAnsi="Nikosh" w:cs="Nikosh"/>
          <w:b/>
          <w:sz w:val="28"/>
          <w:u w:val="double"/>
        </w:rPr>
        <w:t xml:space="preserve"> গিটকে ট্রাক করা বা রেকর্ড করার কমান্ড দেওয়া</w:t>
      </w:r>
      <w:r w:rsidR="00D008D2">
        <w:rPr>
          <w:rFonts w:ascii="Nikosh" w:hAnsi="Nikosh" w:cs="Nikosh"/>
          <w:b/>
          <w:sz w:val="28"/>
          <w:u w:val="double"/>
        </w:rPr>
        <w:t>:</w:t>
      </w:r>
    </w:p>
    <w:p w:rsidR="00D008D2" w:rsidRDefault="00D008D2" w:rsidP="00D008D2">
      <w:pPr>
        <w:spacing w:after="0"/>
        <w:jc w:val="both"/>
        <w:rPr>
          <w:rFonts w:ascii="Nikosh" w:hAnsi="Nikosh" w:cs="Nikosh"/>
          <w:sz w:val="24"/>
        </w:rPr>
      </w:pPr>
      <w:r w:rsidRPr="00D008D2">
        <w:rPr>
          <w:rFonts w:ascii="Nikosh" w:hAnsi="Nikosh" w:cs="Nikosh"/>
          <w:sz w:val="24"/>
        </w:rPr>
        <w:t>সবসময় মনে রাখতে হবে যে ক্লোন ফোল্ডারটি রিমোট রিপোজিটরি এর একটি প্রতিকল্প মাত্র। এখানে কোন</w:t>
      </w:r>
      <w:r w:rsidR="00584F45">
        <w:rPr>
          <w:rFonts w:ascii="Nikosh" w:hAnsi="Nikosh" w:cs="Nikosh"/>
          <w:sz w:val="24"/>
        </w:rPr>
        <w:t xml:space="preserve"> নতুন ফাইল বানালে সেটা </w:t>
      </w:r>
      <w:r w:rsidR="00584F45" w:rsidRPr="00D008D2">
        <w:rPr>
          <w:rFonts w:ascii="Times New Roman" w:hAnsi="Times New Roman" w:cs="Times New Roman"/>
          <w:sz w:val="24"/>
        </w:rPr>
        <w:t>Untracked</w:t>
      </w:r>
      <w:r w:rsidR="00584F45">
        <w:rPr>
          <w:rFonts w:ascii="Times New Roman" w:hAnsi="Times New Roman" w:cs="Times New Roman"/>
          <w:sz w:val="24"/>
        </w:rPr>
        <w:t xml:space="preserve"> </w:t>
      </w:r>
      <w:r w:rsidR="00584F45">
        <w:rPr>
          <w:rFonts w:ascii="Nikosh" w:hAnsi="Nikosh" w:cs="Nikosh"/>
          <w:sz w:val="24"/>
        </w:rPr>
        <w:t>অবস্থায় যাবে সৃষ্ট কোন ফাইলে</w:t>
      </w:r>
      <w:r w:rsidRPr="00D008D2">
        <w:rPr>
          <w:rFonts w:ascii="Nikosh" w:hAnsi="Nikosh" w:cs="Nikosh"/>
          <w:sz w:val="24"/>
        </w:rPr>
        <w:t xml:space="preserve"> পরিবর্তন আনলে সেটা প্রথমে </w:t>
      </w:r>
      <w:r w:rsidR="00584F45" w:rsidRPr="00584F45">
        <w:rPr>
          <w:rFonts w:ascii="Times New Roman" w:hAnsi="Times New Roman" w:cs="Times New Roman"/>
          <w:sz w:val="24"/>
        </w:rPr>
        <w:t>Modified</w:t>
      </w:r>
      <w:r w:rsidRPr="00D008D2">
        <w:rPr>
          <w:rFonts w:ascii="Nikosh" w:hAnsi="Nikosh" w:cs="Nikosh"/>
          <w:sz w:val="24"/>
        </w:rPr>
        <w:t xml:space="preserve"> অবস্থায় থাকবে। এর পর লোকাল রিপোতে </w:t>
      </w:r>
      <w:r w:rsidRPr="00D008D2">
        <w:rPr>
          <w:rFonts w:ascii="Times New Roman" w:hAnsi="Times New Roman" w:cs="Times New Roman"/>
          <w:sz w:val="24"/>
        </w:rPr>
        <w:t>Add</w:t>
      </w:r>
      <w:r w:rsidRPr="00D008D2">
        <w:rPr>
          <w:rFonts w:ascii="Nikosh" w:hAnsi="Nikosh" w:cs="Nikosh"/>
          <w:sz w:val="24"/>
        </w:rPr>
        <w:t xml:space="preserve"> করলে সেটা </w:t>
      </w:r>
      <w:r w:rsidRPr="00D008D2">
        <w:rPr>
          <w:rFonts w:ascii="Times New Roman" w:hAnsi="Times New Roman" w:cs="Times New Roman"/>
          <w:sz w:val="24"/>
        </w:rPr>
        <w:t>Staged</w:t>
      </w:r>
      <w:r w:rsidRPr="00D008D2">
        <w:rPr>
          <w:rFonts w:ascii="Nikosh" w:hAnsi="Nikosh" w:cs="Nikosh"/>
          <w:sz w:val="24"/>
        </w:rPr>
        <w:t xml:space="preserve"> অবস্থায় যাবে। এর পর </w:t>
      </w:r>
      <w:r w:rsidRPr="00D008D2">
        <w:rPr>
          <w:rFonts w:ascii="Times New Roman" w:hAnsi="Times New Roman" w:cs="Times New Roman"/>
          <w:sz w:val="24"/>
        </w:rPr>
        <w:t>Commit</w:t>
      </w:r>
      <w:r w:rsidRPr="00D008D2">
        <w:rPr>
          <w:rFonts w:ascii="Nikosh" w:hAnsi="Nikosh" w:cs="Nikosh"/>
          <w:sz w:val="24"/>
        </w:rPr>
        <w:t xml:space="preserve"> করলে লোকাল রিপোতে সেভ হয়ে যাবে।</w:t>
      </w:r>
      <w:r w:rsidR="001A3EA0">
        <w:rPr>
          <w:rFonts w:ascii="Nikosh" w:hAnsi="Nikosh" w:cs="Nikosh"/>
          <w:sz w:val="24"/>
        </w:rPr>
        <w:t xml:space="preserve"> এখন দেখা যাক কিভাবে পরিবর্তনটা গিটের মেমোরিতে ধরে রাখবো।</w:t>
      </w:r>
    </w:p>
    <w:p w:rsidR="00BA04D6" w:rsidRPr="00DE2CA2" w:rsidRDefault="00452ECD" w:rsidP="009A3442">
      <w:pPr>
        <w:spacing w:after="0"/>
        <w:ind w:firstLine="540"/>
        <w:jc w:val="both"/>
        <w:rPr>
          <w:rFonts w:ascii="Nikosh" w:hAnsi="Nikosh" w:cs="Nikosh"/>
          <w:b/>
          <w:sz w:val="28"/>
          <w:u w:val="double"/>
        </w:rPr>
      </w:pPr>
      <w:r>
        <w:rPr>
          <w:rFonts w:ascii="Nikosh" w:hAnsi="Nikosh" w:cs="Nikosh"/>
          <w:b/>
          <w:sz w:val="28"/>
          <w:u w:val="double"/>
        </w:rPr>
        <w:t xml:space="preserve">৪.১ </w:t>
      </w:r>
      <w:r w:rsidR="00DE2CA2" w:rsidRPr="00DE2CA2">
        <w:rPr>
          <w:rFonts w:ascii="Nikosh" w:hAnsi="Nikosh" w:cs="Nikosh"/>
          <w:b/>
          <w:sz w:val="28"/>
          <w:u w:val="double"/>
        </w:rPr>
        <w:t>সম্পর্কিত কমান্ডলাইনস:</w:t>
      </w:r>
    </w:p>
    <w:p w:rsidR="00BA04D6" w:rsidRDefault="00BA04D6" w:rsidP="009A3442">
      <w:pPr>
        <w:spacing w:after="0"/>
        <w:ind w:firstLine="540"/>
        <w:jc w:val="both"/>
        <w:rPr>
          <w:rFonts w:ascii="Times New Roman" w:hAnsi="Times New Roman" w:cs="Times New Roman"/>
          <w:i/>
          <w:color w:val="2E74B5" w:themeColor="accent1" w:themeShade="BF"/>
          <w:sz w:val="24"/>
          <w:szCs w:val="24"/>
        </w:rPr>
      </w:pPr>
      <w:r>
        <w:rPr>
          <w:rFonts w:ascii="Nikosh" w:hAnsi="Nikosh" w:cs="Nikosh"/>
          <w:sz w:val="24"/>
        </w:rPr>
        <w:t xml:space="preserve">যাবতীয় কাজ শেষ করার পর ফাইলগুলো স্টেজে তোলা: </w:t>
      </w:r>
      <w:r w:rsidR="00B81EA9">
        <w:rPr>
          <w:rFonts w:ascii="Nikosh" w:hAnsi="Nikosh" w:cs="Nikosh"/>
          <w:sz w:val="24"/>
        </w:rPr>
        <w:t xml:space="preserve"> </w:t>
      </w:r>
      <w:r w:rsidRPr="00BA04D6">
        <w:rPr>
          <w:rFonts w:ascii="Times New Roman" w:hAnsi="Times New Roman" w:cs="Times New Roman"/>
          <w:i/>
          <w:color w:val="2E74B5" w:themeColor="accent1" w:themeShade="BF"/>
          <w:sz w:val="24"/>
          <w:szCs w:val="24"/>
        </w:rPr>
        <w:t xml:space="preserve">git add ‘file name’ or </w:t>
      </w:r>
      <w:r>
        <w:rPr>
          <w:rFonts w:ascii="Times New Roman" w:hAnsi="Times New Roman" w:cs="Times New Roman"/>
          <w:i/>
          <w:color w:val="2E74B5" w:themeColor="accent1" w:themeShade="BF"/>
          <w:sz w:val="24"/>
          <w:szCs w:val="24"/>
        </w:rPr>
        <w:t>‘</w:t>
      </w:r>
      <w:r w:rsidRPr="00BA04D6">
        <w:rPr>
          <w:rFonts w:ascii="Times New Roman" w:hAnsi="Times New Roman" w:cs="Times New Roman"/>
          <w:i/>
          <w:color w:val="2E74B5" w:themeColor="accent1" w:themeShade="BF"/>
          <w:sz w:val="24"/>
          <w:szCs w:val="24"/>
        </w:rPr>
        <w:t>.</w:t>
      </w:r>
      <w:r>
        <w:rPr>
          <w:rFonts w:ascii="Times New Roman" w:hAnsi="Times New Roman" w:cs="Times New Roman"/>
          <w:i/>
          <w:color w:val="2E74B5" w:themeColor="accent1" w:themeShade="BF"/>
          <w:sz w:val="24"/>
          <w:szCs w:val="24"/>
        </w:rPr>
        <w:t>’</w:t>
      </w:r>
      <w:r w:rsidRPr="00BA04D6">
        <w:rPr>
          <w:rFonts w:ascii="Times New Roman" w:hAnsi="Times New Roman" w:cs="Times New Roman"/>
          <w:i/>
          <w:color w:val="2E74B5" w:themeColor="accent1" w:themeShade="BF"/>
          <w:sz w:val="24"/>
          <w:szCs w:val="24"/>
        </w:rPr>
        <w:t xml:space="preserve"> (</w:t>
      </w:r>
      <w:proofErr w:type="gramStart"/>
      <w:r w:rsidRPr="00BA04D6">
        <w:rPr>
          <w:rFonts w:ascii="Times New Roman" w:hAnsi="Times New Roman" w:cs="Times New Roman"/>
          <w:i/>
          <w:color w:val="2E74B5" w:themeColor="accent1" w:themeShade="BF"/>
          <w:sz w:val="24"/>
          <w:szCs w:val="24"/>
        </w:rPr>
        <w:t>dot-</w:t>
      </w:r>
      <w:proofErr w:type="gramEnd"/>
      <w:r w:rsidR="000F66FE">
        <w:rPr>
          <w:rFonts w:ascii="Times New Roman" w:hAnsi="Times New Roman" w:cs="Times New Roman"/>
          <w:i/>
          <w:color w:val="2E74B5" w:themeColor="accent1" w:themeShade="BF"/>
          <w:sz w:val="24"/>
          <w:szCs w:val="24"/>
        </w:rPr>
        <w:t>that</w:t>
      </w:r>
      <w:r w:rsidRPr="00BA04D6">
        <w:rPr>
          <w:rFonts w:ascii="Times New Roman" w:hAnsi="Times New Roman" w:cs="Times New Roman"/>
          <w:i/>
          <w:color w:val="2E74B5" w:themeColor="accent1" w:themeShade="BF"/>
          <w:sz w:val="24"/>
          <w:szCs w:val="24"/>
        </w:rPr>
        <w:t xml:space="preserve"> refers everything)</w:t>
      </w:r>
    </w:p>
    <w:p w:rsidR="004E0BEA" w:rsidRDefault="004E0BEA" w:rsidP="009A3442">
      <w:pPr>
        <w:spacing w:after="0"/>
        <w:ind w:firstLine="540"/>
        <w:jc w:val="both"/>
        <w:rPr>
          <w:rFonts w:ascii="Times New Roman" w:hAnsi="Times New Roman" w:cs="Times New Roman"/>
          <w:i/>
          <w:color w:val="2E74B5" w:themeColor="accent1" w:themeShade="BF"/>
          <w:sz w:val="24"/>
          <w:szCs w:val="24"/>
        </w:rPr>
      </w:pPr>
      <w:r w:rsidRPr="004E0BEA">
        <w:rPr>
          <w:rFonts w:ascii="Nikosh" w:hAnsi="Nikosh" w:cs="Nikosh"/>
          <w:sz w:val="24"/>
        </w:rPr>
        <w:t xml:space="preserve">স্টেজে তোলা কাজ কে লোকাল রিপোতে সেভ করা: </w:t>
      </w:r>
      <w:r>
        <w:rPr>
          <w:rFonts w:ascii="Nikosh" w:hAnsi="Nikosh" w:cs="Nikosh"/>
          <w:sz w:val="24"/>
        </w:rPr>
        <w:tab/>
      </w:r>
      <w:r w:rsidRPr="004E0BEA">
        <w:rPr>
          <w:rFonts w:ascii="Times New Roman" w:hAnsi="Times New Roman" w:cs="Times New Roman"/>
          <w:i/>
          <w:color w:val="2E74B5" w:themeColor="accent1" w:themeShade="BF"/>
          <w:sz w:val="24"/>
          <w:szCs w:val="24"/>
        </w:rPr>
        <w:t xml:space="preserve">git </w:t>
      </w:r>
      <w:proofErr w:type="gramStart"/>
      <w:r w:rsidRPr="004E0BEA">
        <w:rPr>
          <w:rFonts w:ascii="Times New Roman" w:hAnsi="Times New Roman" w:cs="Times New Roman"/>
          <w:i/>
          <w:color w:val="2E74B5" w:themeColor="accent1" w:themeShade="BF"/>
          <w:sz w:val="24"/>
          <w:szCs w:val="24"/>
        </w:rPr>
        <w:t xml:space="preserve">commit </w:t>
      </w:r>
      <w:r w:rsidR="00983353">
        <w:rPr>
          <w:rFonts w:ascii="Times New Roman" w:hAnsi="Times New Roman" w:cs="Times New Roman"/>
          <w:i/>
          <w:color w:val="2E74B5" w:themeColor="accent1" w:themeShade="BF"/>
          <w:sz w:val="24"/>
          <w:szCs w:val="24"/>
        </w:rPr>
        <w:t xml:space="preserve"> </w:t>
      </w:r>
      <w:r w:rsidRPr="004E0BEA">
        <w:rPr>
          <w:rFonts w:ascii="Times New Roman" w:hAnsi="Times New Roman" w:cs="Times New Roman"/>
          <w:i/>
          <w:color w:val="2E74B5" w:themeColor="accent1" w:themeShade="BF"/>
          <w:sz w:val="24"/>
          <w:szCs w:val="24"/>
        </w:rPr>
        <w:t>-</w:t>
      </w:r>
      <w:proofErr w:type="gramEnd"/>
      <w:r w:rsidRPr="004E0BEA">
        <w:rPr>
          <w:rFonts w:ascii="Times New Roman" w:hAnsi="Times New Roman" w:cs="Times New Roman"/>
          <w:i/>
          <w:color w:val="2E74B5" w:themeColor="accent1" w:themeShade="BF"/>
          <w:sz w:val="24"/>
          <w:szCs w:val="24"/>
        </w:rPr>
        <w:t>m “Meaningful message”</w:t>
      </w:r>
    </w:p>
    <w:p w:rsidR="009C0BCA" w:rsidRDefault="009C0BCA" w:rsidP="009A3442">
      <w:pPr>
        <w:spacing w:after="0"/>
        <w:ind w:firstLine="540"/>
        <w:rPr>
          <w:rFonts w:ascii="Times New Roman" w:hAnsi="Times New Roman" w:cs="Times New Roman"/>
          <w:i/>
          <w:color w:val="2E74B5" w:themeColor="accent1" w:themeShade="BF"/>
          <w:sz w:val="24"/>
          <w:szCs w:val="24"/>
        </w:rPr>
      </w:pPr>
      <w:r w:rsidRPr="00731E0B">
        <w:rPr>
          <w:rFonts w:ascii="Nikosh" w:hAnsi="Nikosh" w:cs="Nikosh"/>
          <w:sz w:val="24"/>
        </w:rPr>
        <w:t>অপারেশন স্ট্যাটার দেখা</w:t>
      </w:r>
      <w:r>
        <w:rPr>
          <w:rFonts w:ascii="Nikosh" w:hAnsi="Nikosh" w:cs="Nikosh"/>
          <w:sz w:val="24"/>
        </w:rPr>
        <w:t>:</w:t>
      </w:r>
      <w:r w:rsidR="00B81EA9">
        <w:rPr>
          <w:rFonts w:ascii="Nikosh" w:hAnsi="Nikosh" w:cs="Nikosh"/>
          <w:sz w:val="24"/>
        </w:rPr>
        <w:t xml:space="preserve">  </w:t>
      </w:r>
      <w:r w:rsidRPr="00731E0B">
        <w:rPr>
          <w:rFonts w:ascii="Times New Roman" w:hAnsi="Times New Roman" w:cs="Times New Roman"/>
          <w:i/>
          <w:color w:val="2E74B5" w:themeColor="accent1" w:themeShade="BF"/>
          <w:sz w:val="24"/>
          <w:szCs w:val="24"/>
        </w:rPr>
        <w:t>git status</w:t>
      </w:r>
    </w:p>
    <w:p w:rsidR="009C0BCA" w:rsidRDefault="009C0BCA" w:rsidP="009A3442">
      <w:pPr>
        <w:spacing w:after="0"/>
        <w:ind w:firstLine="540"/>
        <w:rPr>
          <w:rFonts w:ascii="Times New Roman" w:hAnsi="Times New Roman" w:cs="Times New Roman"/>
          <w:i/>
          <w:color w:val="2E74B5" w:themeColor="accent1" w:themeShade="BF"/>
          <w:sz w:val="24"/>
          <w:szCs w:val="24"/>
        </w:rPr>
      </w:pPr>
      <w:r>
        <w:rPr>
          <w:rFonts w:ascii="Nikosh" w:hAnsi="Nikosh" w:cs="Nikosh"/>
          <w:sz w:val="24"/>
        </w:rPr>
        <w:t xml:space="preserve">ওয়ার্কিং ডাইরেক্টরির মধ্যে কন্টেন্ট দেখা:  </w:t>
      </w:r>
      <w:r w:rsidRPr="001D4D70">
        <w:rPr>
          <w:rFonts w:ascii="Times New Roman" w:hAnsi="Times New Roman" w:cs="Times New Roman"/>
          <w:i/>
          <w:color w:val="2E74B5" w:themeColor="accent1" w:themeShade="BF"/>
          <w:sz w:val="24"/>
          <w:szCs w:val="24"/>
        </w:rPr>
        <w:t>ls</w:t>
      </w:r>
    </w:p>
    <w:p w:rsidR="00EA4591" w:rsidRDefault="00EA4591" w:rsidP="00D008D2">
      <w:pPr>
        <w:spacing w:after="0"/>
        <w:jc w:val="both"/>
        <w:rPr>
          <w:rFonts w:ascii="Nikosh" w:hAnsi="Nikosh" w:cs="Nikosh"/>
          <w:sz w:val="24"/>
        </w:rPr>
      </w:pPr>
    </w:p>
    <w:p w:rsidR="008E6FAE" w:rsidRDefault="008E6FAE" w:rsidP="00D008D2">
      <w:pPr>
        <w:spacing w:after="0"/>
        <w:jc w:val="both"/>
        <w:rPr>
          <w:rFonts w:ascii="Nikosh" w:hAnsi="Nikosh" w:cs="Nikosh"/>
          <w:sz w:val="24"/>
        </w:rPr>
      </w:pPr>
    </w:p>
    <w:p w:rsidR="00D96035" w:rsidRDefault="00D96035" w:rsidP="00D008D2">
      <w:pPr>
        <w:spacing w:after="0"/>
        <w:jc w:val="both"/>
        <w:rPr>
          <w:rFonts w:ascii="Nikosh" w:hAnsi="Nikosh" w:cs="Nikosh"/>
          <w:b/>
          <w:sz w:val="28"/>
          <w:u w:val="double"/>
        </w:rPr>
      </w:pPr>
    </w:p>
    <w:p w:rsidR="00D96035" w:rsidRDefault="00D96035" w:rsidP="00D008D2">
      <w:pPr>
        <w:spacing w:after="0"/>
        <w:jc w:val="both"/>
        <w:rPr>
          <w:rFonts w:ascii="Nikosh" w:hAnsi="Nikosh" w:cs="Nikosh"/>
          <w:b/>
          <w:sz w:val="28"/>
          <w:u w:val="double"/>
        </w:rPr>
      </w:pPr>
    </w:p>
    <w:p w:rsidR="00D96035" w:rsidRPr="00D96035" w:rsidRDefault="00957AB9" w:rsidP="00D008D2">
      <w:pPr>
        <w:spacing w:after="0"/>
        <w:jc w:val="both"/>
        <w:rPr>
          <w:rFonts w:ascii="Nikosh" w:hAnsi="Nikosh" w:cs="Nikosh"/>
          <w:b/>
          <w:sz w:val="28"/>
          <w:u w:val="double"/>
        </w:rPr>
      </w:pPr>
      <w:r>
        <w:rPr>
          <w:rFonts w:ascii="Nikosh" w:hAnsi="Nikosh" w:cs="Nikosh"/>
          <w:b/>
          <w:sz w:val="28"/>
          <w:u w:val="double"/>
        </w:rPr>
        <w:lastRenderedPageBreak/>
        <w:t>৫</w:t>
      </w:r>
      <w:r w:rsidR="00B43E42">
        <w:rPr>
          <w:rFonts w:ascii="Nikosh" w:hAnsi="Nikosh" w:cs="Nikosh"/>
          <w:b/>
          <w:sz w:val="28"/>
          <w:u w:val="double"/>
        </w:rPr>
        <w:t>.</w:t>
      </w:r>
      <w:r>
        <w:rPr>
          <w:rFonts w:ascii="Nikosh" w:hAnsi="Nikosh" w:cs="Nikosh"/>
          <w:b/>
          <w:sz w:val="28"/>
          <w:u w:val="double"/>
        </w:rPr>
        <w:t xml:space="preserve"> </w:t>
      </w:r>
      <w:r w:rsidR="00D96035" w:rsidRPr="00D96035">
        <w:rPr>
          <w:rFonts w:ascii="Nikosh" w:hAnsi="Nikosh" w:cs="Nikosh"/>
          <w:b/>
          <w:sz w:val="28"/>
          <w:u w:val="double"/>
        </w:rPr>
        <w:t xml:space="preserve">লোকাল রিপোতে সেভ করার পর সেগুলো রিমোট রিপোতে তুলে দেওয়া: </w:t>
      </w:r>
    </w:p>
    <w:p w:rsidR="00D96035" w:rsidRDefault="00D96035" w:rsidP="00D008D2">
      <w:pPr>
        <w:spacing w:after="0"/>
        <w:jc w:val="both"/>
        <w:rPr>
          <w:rFonts w:ascii="Nikosh" w:hAnsi="Nikosh" w:cs="Nikosh"/>
          <w:sz w:val="24"/>
        </w:rPr>
      </w:pPr>
      <w:r>
        <w:rPr>
          <w:rFonts w:ascii="Nikosh" w:hAnsi="Nikosh" w:cs="Nikosh"/>
          <w:sz w:val="24"/>
        </w:rPr>
        <w:t xml:space="preserve">আমরা যে কাজগুলো করলাম সেগুলো করলাম আমাদের লোকাল রিপোতে। কিন্তু সেগুলো তো রিমোট রিপোতে সেভ করা হলো না। এটা কেবল আমাদের লোকাল রিপোতেই আছে। এখন সব পরিবর্তন আমাদেরকে লোকাল রিমোট রিপো বা গিটহাবের ঐ ফোল্ডারে সেব করতে হবে। তাহলে আসুন যানা যাক কমান্ড টি। </w:t>
      </w:r>
    </w:p>
    <w:p w:rsidR="00D96035" w:rsidRPr="00DE2CA2" w:rsidRDefault="00957AB9" w:rsidP="009A3442">
      <w:pPr>
        <w:spacing w:after="0"/>
        <w:ind w:firstLine="540"/>
        <w:jc w:val="both"/>
        <w:rPr>
          <w:rFonts w:ascii="Nikosh" w:hAnsi="Nikosh" w:cs="Nikosh"/>
          <w:b/>
          <w:sz w:val="28"/>
          <w:u w:val="double"/>
        </w:rPr>
      </w:pPr>
      <w:r>
        <w:rPr>
          <w:rFonts w:ascii="Nikosh" w:hAnsi="Nikosh" w:cs="Nikosh"/>
          <w:b/>
          <w:sz w:val="28"/>
          <w:u w:val="double"/>
        </w:rPr>
        <w:t xml:space="preserve">৫.১ </w:t>
      </w:r>
      <w:r w:rsidR="00D96035" w:rsidRPr="00DE2CA2">
        <w:rPr>
          <w:rFonts w:ascii="Nikosh" w:hAnsi="Nikosh" w:cs="Nikosh"/>
          <w:b/>
          <w:sz w:val="28"/>
          <w:u w:val="double"/>
        </w:rPr>
        <w:t>সম্পর্কিত কমান্ডলাইনস:</w:t>
      </w:r>
    </w:p>
    <w:p w:rsidR="008E6FAE" w:rsidRDefault="00D96035" w:rsidP="009A3442">
      <w:pPr>
        <w:spacing w:after="0"/>
        <w:ind w:firstLine="540"/>
        <w:jc w:val="both"/>
        <w:rPr>
          <w:rFonts w:ascii="Nikosh" w:hAnsi="Nikosh" w:cs="Nikosh"/>
          <w:sz w:val="24"/>
        </w:rPr>
      </w:pPr>
      <w:r>
        <w:rPr>
          <w:rFonts w:ascii="Nikosh" w:hAnsi="Nikosh" w:cs="Nikosh"/>
          <w:sz w:val="24"/>
        </w:rPr>
        <w:t xml:space="preserve">রিমোট রিপোতে সব কিছু সেভ করা: </w:t>
      </w:r>
      <w:r w:rsidR="00925657">
        <w:rPr>
          <w:rFonts w:ascii="Nikosh" w:hAnsi="Nikosh" w:cs="Nikosh"/>
          <w:sz w:val="24"/>
        </w:rPr>
        <w:t xml:space="preserve"> </w:t>
      </w:r>
      <w:r w:rsidRPr="00D96035">
        <w:rPr>
          <w:rFonts w:ascii="Times New Roman" w:hAnsi="Times New Roman" w:cs="Times New Roman"/>
          <w:i/>
          <w:color w:val="2E74B5" w:themeColor="accent1" w:themeShade="BF"/>
          <w:sz w:val="24"/>
          <w:szCs w:val="24"/>
        </w:rPr>
        <w:t xml:space="preserve">git push origin </w:t>
      </w:r>
      <w:r w:rsidR="00E0655F">
        <w:rPr>
          <w:rFonts w:ascii="Times New Roman" w:hAnsi="Times New Roman" w:cs="Times New Roman"/>
          <w:i/>
          <w:color w:val="2E74B5" w:themeColor="accent1" w:themeShade="BF"/>
          <w:sz w:val="24"/>
          <w:szCs w:val="24"/>
        </w:rPr>
        <w:t>‘branch name’</w:t>
      </w:r>
    </w:p>
    <w:p w:rsidR="009918B7" w:rsidRDefault="00E0655F" w:rsidP="009A3442">
      <w:pPr>
        <w:spacing w:after="0"/>
        <w:ind w:left="540"/>
        <w:jc w:val="both"/>
        <w:rPr>
          <w:rFonts w:ascii="Nikosh" w:hAnsi="Nikosh" w:cs="Nikosh"/>
          <w:sz w:val="24"/>
        </w:rPr>
      </w:pPr>
      <w:r>
        <w:rPr>
          <w:rFonts w:ascii="Nikosh" w:hAnsi="Nikosh" w:cs="Nikosh"/>
          <w:sz w:val="24"/>
        </w:rPr>
        <w:t xml:space="preserve">[এখানে </w:t>
      </w:r>
      <w:r w:rsidRPr="00E0655F">
        <w:rPr>
          <w:rFonts w:ascii="Times New Roman" w:hAnsi="Times New Roman" w:cs="Times New Roman"/>
          <w:sz w:val="24"/>
        </w:rPr>
        <w:t>push</w:t>
      </w:r>
      <w:r>
        <w:rPr>
          <w:rFonts w:ascii="Nikosh" w:hAnsi="Nikosh" w:cs="Nikosh"/>
          <w:sz w:val="24"/>
        </w:rPr>
        <w:t xml:space="preserve"> দিয়ে বলা হচ্ছে যে লোকাল রিপোর সমস্ত পরিবর্তন ধাক্কা দাও। কোথায় দেবে? </w:t>
      </w:r>
      <w:r w:rsidRPr="00E0655F">
        <w:rPr>
          <w:rFonts w:ascii="Times New Roman" w:hAnsi="Times New Roman" w:cs="Times New Roman"/>
          <w:sz w:val="24"/>
        </w:rPr>
        <w:t>Origin</w:t>
      </w:r>
      <w:r>
        <w:rPr>
          <w:rFonts w:ascii="Nikosh" w:hAnsi="Nikosh" w:cs="Nikosh"/>
          <w:sz w:val="24"/>
        </w:rPr>
        <w:t xml:space="preserve"> এর কোন ব্রাঞ্চে। এখানে </w:t>
      </w:r>
      <w:r w:rsidRPr="00E0655F">
        <w:rPr>
          <w:rFonts w:ascii="Times New Roman" w:hAnsi="Times New Roman" w:cs="Times New Roman"/>
          <w:sz w:val="24"/>
        </w:rPr>
        <w:t>origin</w:t>
      </w:r>
      <w:r>
        <w:rPr>
          <w:rFonts w:ascii="Nikosh" w:hAnsi="Nikosh" w:cs="Nikosh"/>
          <w:sz w:val="24"/>
        </w:rPr>
        <w:t xml:space="preserve"> অর্থ হলো গিটহাবের ঐ অরিজিনাল বা মূল রিপোজিটরি যেটাকে লোকাল মেশিনে ক্লোন করা হয়েছে। আর কোন প্রজেক্টের মূল নিয়ন্ত্রক বাঞ্চ হলো </w:t>
      </w:r>
      <w:r w:rsidRPr="00E0655F">
        <w:rPr>
          <w:rFonts w:ascii="Times New Roman" w:hAnsi="Times New Roman" w:cs="Times New Roman"/>
          <w:sz w:val="24"/>
        </w:rPr>
        <w:t>main</w:t>
      </w:r>
      <w:r>
        <w:rPr>
          <w:rFonts w:ascii="Nikosh" w:hAnsi="Nikosh" w:cs="Nikosh"/>
          <w:sz w:val="24"/>
        </w:rPr>
        <w:t xml:space="preserve"> ব্রাঞ্চ। যে যে ব্রাঞ্চ থেকে পুশ করবে সে সেই ব্রাঞ্চ এর নাম লিখবে।]</w:t>
      </w:r>
    </w:p>
    <w:p w:rsidR="009918B7" w:rsidRDefault="009918B7" w:rsidP="00D008D2">
      <w:pPr>
        <w:spacing w:after="0"/>
        <w:jc w:val="both"/>
        <w:rPr>
          <w:rFonts w:ascii="Nikosh" w:hAnsi="Nikosh" w:cs="Nikosh"/>
          <w:sz w:val="24"/>
        </w:rPr>
      </w:pPr>
    </w:p>
    <w:p w:rsidR="00A94B63" w:rsidRPr="00BA14AB" w:rsidRDefault="00913040" w:rsidP="00D008D2">
      <w:pPr>
        <w:spacing w:after="0"/>
        <w:jc w:val="both"/>
        <w:rPr>
          <w:rFonts w:ascii="Nikosh" w:hAnsi="Nikosh" w:cs="Nikosh"/>
          <w:b/>
          <w:sz w:val="28"/>
          <w:u w:val="double"/>
        </w:rPr>
      </w:pPr>
      <w:r w:rsidRPr="00BA14AB">
        <w:rPr>
          <w:rFonts w:ascii="Nikosh" w:hAnsi="Nikosh" w:cs="Nikosh"/>
          <w:b/>
          <w:sz w:val="28"/>
          <w:u w:val="double"/>
        </w:rPr>
        <w:t>৬</w:t>
      </w:r>
      <w:r w:rsidR="00B43E42">
        <w:rPr>
          <w:rFonts w:ascii="Nikosh" w:hAnsi="Nikosh" w:cs="Nikosh"/>
          <w:b/>
          <w:sz w:val="28"/>
          <w:u w:val="double"/>
        </w:rPr>
        <w:t>.</w:t>
      </w:r>
      <w:r w:rsidRPr="00BA14AB">
        <w:rPr>
          <w:rFonts w:ascii="Nikosh" w:hAnsi="Nikosh" w:cs="Nikosh"/>
          <w:b/>
          <w:sz w:val="28"/>
          <w:u w:val="double"/>
        </w:rPr>
        <w:t xml:space="preserve"> লোকাল মেশিনের ফোল্ডার কে লোকাল রিপো বানানো: </w:t>
      </w:r>
    </w:p>
    <w:p w:rsidR="00306147" w:rsidRDefault="00761453" w:rsidP="00D008D2">
      <w:pPr>
        <w:spacing w:after="0"/>
        <w:jc w:val="both"/>
        <w:rPr>
          <w:rFonts w:ascii="Nikosh" w:hAnsi="Nikosh" w:cs="Nikosh"/>
          <w:sz w:val="24"/>
        </w:rPr>
      </w:pPr>
      <w:r>
        <w:rPr>
          <w:rFonts w:ascii="Nikosh" w:hAnsi="Nikosh" w:cs="Nikosh"/>
          <w:sz w:val="24"/>
        </w:rPr>
        <w:t>ধরা যাক আমরা আমাদের পিসি তে একটি ফোল্ডারে আমাদের সব কাজ রেখেছি। এখন ভাবলাম আমরা এই ফোল্ডারটি</w:t>
      </w:r>
      <w:r w:rsidR="00385CD4">
        <w:rPr>
          <w:rFonts w:ascii="Nikosh" w:hAnsi="Nikosh" w:cs="Nikosh"/>
          <w:sz w:val="24"/>
        </w:rPr>
        <w:t xml:space="preserve"> </w:t>
      </w:r>
      <w:r w:rsidR="00306147">
        <w:rPr>
          <w:rFonts w:ascii="Nikosh" w:hAnsi="Nikosh" w:cs="Nikosh"/>
          <w:sz w:val="24"/>
        </w:rPr>
        <w:t xml:space="preserve">গিটহাবে রিপোজিটর হিসাবে আপলোড করে দেই যাতে করে দুনিয়ার সব প্রান্ত থেকে সেটাকে একসেস করা যায়। এক্ষেত্রে আমাদের ফোল্ডারকে আগে গিট রিপোজিটরি বানাতে হবে। সেজন্য প্রথমে গিট ব্যাস বা টার্মিনাল থেকে ওয়ার্কিং ডাইরেক্টরি চেঞ্জ করে আমাদের টার্গেট ফোল্ডার কে </w:t>
      </w:r>
      <w:r w:rsidR="00306147" w:rsidRPr="00BA14AB">
        <w:rPr>
          <w:rFonts w:ascii="Times New Roman" w:hAnsi="Times New Roman" w:cs="Times New Roman"/>
          <w:sz w:val="24"/>
        </w:rPr>
        <w:t>present working directory</w:t>
      </w:r>
      <w:r w:rsidR="00306147">
        <w:rPr>
          <w:rFonts w:ascii="Nikosh" w:hAnsi="Nikosh" w:cs="Nikosh"/>
          <w:sz w:val="24"/>
        </w:rPr>
        <w:t xml:space="preserve"> বানাতে হবে। কারণ আমরা এই ফোল্ডারকে নিয়ে অপারেশনে যাবো। </w:t>
      </w:r>
    </w:p>
    <w:p w:rsidR="00306147" w:rsidRPr="00BA14AB" w:rsidRDefault="009B52F5" w:rsidP="00BA14AB">
      <w:pPr>
        <w:spacing w:after="0"/>
        <w:ind w:firstLine="540"/>
        <w:jc w:val="both"/>
        <w:rPr>
          <w:rFonts w:ascii="Nikosh" w:hAnsi="Nikosh" w:cs="Nikosh"/>
          <w:b/>
          <w:sz w:val="28"/>
          <w:u w:val="double"/>
        </w:rPr>
      </w:pPr>
      <w:r w:rsidRPr="00BA14AB">
        <w:rPr>
          <w:rFonts w:ascii="Nikosh" w:hAnsi="Nikosh" w:cs="Nikosh"/>
          <w:b/>
          <w:sz w:val="28"/>
          <w:u w:val="double"/>
        </w:rPr>
        <w:t xml:space="preserve">৬.১ </w:t>
      </w:r>
      <w:r w:rsidRPr="00DE2CA2">
        <w:rPr>
          <w:rFonts w:ascii="Nikosh" w:hAnsi="Nikosh" w:cs="Nikosh"/>
          <w:b/>
          <w:sz w:val="28"/>
          <w:u w:val="double"/>
        </w:rPr>
        <w:t>সম্পর্কিত কমান্ডলাইনস:</w:t>
      </w:r>
    </w:p>
    <w:p w:rsidR="009918B7" w:rsidRDefault="00306147" w:rsidP="00BA14AB">
      <w:pPr>
        <w:spacing w:after="0"/>
        <w:ind w:firstLine="540"/>
        <w:jc w:val="both"/>
        <w:rPr>
          <w:rFonts w:ascii="Nikosh" w:hAnsi="Nikosh" w:cs="Nikosh"/>
          <w:sz w:val="24"/>
        </w:rPr>
      </w:pPr>
      <w:r>
        <w:rPr>
          <w:rFonts w:ascii="Nikosh" w:hAnsi="Nikosh" w:cs="Nikosh"/>
          <w:sz w:val="24"/>
        </w:rPr>
        <w:t xml:space="preserve">লোকাল ফোল্ডার কে ওয়ার্কিং ডাইরেক্টরি বানানো: </w:t>
      </w:r>
      <w:r w:rsidRPr="00BA14AB">
        <w:rPr>
          <w:rFonts w:ascii="Times New Roman" w:hAnsi="Times New Roman" w:cs="Times New Roman"/>
          <w:i/>
          <w:color w:val="2E74B5" w:themeColor="accent1" w:themeShade="BF"/>
          <w:sz w:val="24"/>
          <w:szCs w:val="24"/>
        </w:rPr>
        <w:t>cd ‘Target Folder Name’</w:t>
      </w:r>
      <w:r>
        <w:rPr>
          <w:rFonts w:ascii="Nikosh" w:hAnsi="Nikosh" w:cs="Nikosh"/>
          <w:sz w:val="24"/>
        </w:rPr>
        <w:t xml:space="preserve"> </w:t>
      </w:r>
    </w:p>
    <w:p w:rsidR="009918B7" w:rsidRDefault="00306147" w:rsidP="00BA14AB">
      <w:pPr>
        <w:spacing w:after="0"/>
        <w:ind w:firstLine="540"/>
        <w:jc w:val="both"/>
        <w:rPr>
          <w:rFonts w:ascii="Nikosh" w:hAnsi="Nikosh" w:cs="Nikosh"/>
          <w:sz w:val="24"/>
          <w:szCs w:val="24"/>
        </w:rPr>
      </w:pPr>
      <w:r>
        <w:rPr>
          <w:rFonts w:ascii="Nikosh" w:hAnsi="Nikosh" w:cs="Nikosh"/>
          <w:sz w:val="24"/>
        </w:rPr>
        <w:t xml:space="preserve">লোকাল ফোল্ডারকে লোকাল/গিট রিপোজিটরি বানানো: </w:t>
      </w:r>
      <w:r w:rsidRPr="00BA14AB">
        <w:rPr>
          <w:rFonts w:ascii="Times New Roman" w:hAnsi="Times New Roman" w:cs="Times New Roman"/>
          <w:i/>
          <w:color w:val="2E74B5" w:themeColor="accent1" w:themeShade="BF"/>
          <w:sz w:val="24"/>
          <w:szCs w:val="24"/>
        </w:rPr>
        <w:t>git init</w:t>
      </w:r>
      <w:r>
        <w:rPr>
          <w:rFonts w:ascii="Times New Roman" w:hAnsi="Times New Roman" w:cs="Times New Roman"/>
          <w:i/>
          <w:color w:val="2E74B5" w:themeColor="accent1" w:themeShade="BF"/>
          <w:sz w:val="24"/>
          <w:szCs w:val="24"/>
        </w:rPr>
        <w:t xml:space="preserve"> </w:t>
      </w:r>
      <w:r w:rsidRPr="00BA14AB">
        <w:rPr>
          <w:rFonts w:ascii="Nikosh" w:hAnsi="Nikosh" w:cs="Nikosh"/>
          <w:i/>
          <w:sz w:val="20"/>
          <w:szCs w:val="20"/>
        </w:rPr>
        <w:t xml:space="preserve">[init </w:t>
      </w:r>
      <w:r w:rsidRPr="00BA14AB">
        <w:rPr>
          <w:rFonts w:ascii="Nikosh" w:hAnsi="Nikosh" w:cs="Nikosh" w:hint="cs"/>
          <w:i/>
          <w:sz w:val="20"/>
          <w:szCs w:val="20"/>
        </w:rPr>
        <w:t>দিয়ে</w:t>
      </w:r>
      <w:r w:rsidRPr="00BA14AB">
        <w:rPr>
          <w:rFonts w:ascii="Nikosh" w:hAnsi="Nikosh" w:cs="Nikosh"/>
          <w:i/>
          <w:sz w:val="20"/>
          <w:szCs w:val="20"/>
        </w:rPr>
        <w:t xml:space="preserve"> </w:t>
      </w:r>
      <w:r w:rsidRPr="00BA14AB">
        <w:rPr>
          <w:rFonts w:ascii="Nikosh" w:hAnsi="Nikosh" w:cs="Nikosh" w:hint="cs"/>
          <w:i/>
          <w:sz w:val="20"/>
          <w:szCs w:val="20"/>
        </w:rPr>
        <w:t>বোঝায়</w:t>
      </w:r>
      <w:r w:rsidRPr="00BA14AB">
        <w:rPr>
          <w:rFonts w:ascii="Nikosh" w:hAnsi="Nikosh" w:cs="Nikosh"/>
          <w:i/>
          <w:sz w:val="20"/>
          <w:szCs w:val="20"/>
        </w:rPr>
        <w:t xml:space="preserve"> ফোল্ডারটি গিট রিপো হিসাবে ইনিশিয়েট করা হলো।]</w:t>
      </w:r>
      <w:r w:rsidR="00364353" w:rsidRPr="00BA14AB">
        <w:rPr>
          <w:rFonts w:ascii="Nikosh" w:hAnsi="Nikosh" w:cs="Nikosh"/>
          <w:i/>
          <w:sz w:val="20"/>
          <w:szCs w:val="20"/>
        </w:rPr>
        <w:t xml:space="preserve"> </w:t>
      </w:r>
    </w:p>
    <w:p w:rsidR="00364353" w:rsidRDefault="00364353" w:rsidP="00BA14AB">
      <w:pPr>
        <w:spacing w:after="0"/>
        <w:ind w:firstLine="540"/>
        <w:jc w:val="both"/>
        <w:rPr>
          <w:rFonts w:ascii="Nikosh" w:hAnsi="Nikosh" w:cs="Nikosh"/>
          <w:i/>
          <w:sz w:val="20"/>
          <w:szCs w:val="20"/>
        </w:rPr>
      </w:pPr>
      <w:r>
        <w:rPr>
          <w:rFonts w:ascii="Nikosh" w:hAnsi="Nikosh" w:cs="Nikosh"/>
          <w:sz w:val="24"/>
          <w:szCs w:val="24"/>
        </w:rPr>
        <w:t xml:space="preserve">লোকাল রিপো চেক:  </w:t>
      </w:r>
      <w:r w:rsidRPr="00BA14AB">
        <w:rPr>
          <w:rFonts w:ascii="Times New Roman" w:hAnsi="Times New Roman" w:cs="Times New Roman"/>
          <w:i/>
          <w:color w:val="2E74B5" w:themeColor="accent1" w:themeShade="BF"/>
          <w:sz w:val="24"/>
          <w:szCs w:val="24"/>
        </w:rPr>
        <w:t xml:space="preserve">ls </w:t>
      </w:r>
      <w:r>
        <w:rPr>
          <w:rFonts w:ascii="Times New Roman" w:hAnsi="Times New Roman" w:cs="Times New Roman"/>
          <w:i/>
          <w:color w:val="2E74B5" w:themeColor="accent1" w:themeShade="BF"/>
          <w:sz w:val="24"/>
          <w:szCs w:val="24"/>
        </w:rPr>
        <w:t>–</w:t>
      </w:r>
      <w:r w:rsidRPr="00BA14AB">
        <w:rPr>
          <w:rFonts w:ascii="Times New Roman" w:hAnsi="Times New Roman" w:cs="Times New Roman"/>
          <w:i/>
          <w:color w:val="2E74B5" w:themeColor="accent1" w:themeShade="BF"/>
          <w:sz w:val="24"/>
          <w:szCs w:val="24"/>
        </w:rPr>
        <w:t>a</w:t>
      </w:r>
      <w:r>
        <w:rPr>
          <w:rFonts w:ascii="Times New Roman" w:hAnsi="Times New Roman" w:cs="Times New Roman"/>
          <w:i/>
          <w:color w:val="2E74B5" w:themeColor="accent1" w:themeShade="BF"/>
          <w:sz w:val="24"/>
          <w:szCs w:val="24"/>
        </w:rPr>
        <w:t xml:space="preserve"> </w:t>
      </w:r>
      <w:r w:rsidRPr="00BA14AB">
        <w:rPr>
          <w:rFonts w:ascii="Nikosh" w:hAnsi="Nikosh" w:cs="Nikosh"/>
          <w:i/>
          <w:sz w:val="20"/>
          <w:szCs w:val="20"/>
        </w:rPr>
        <w:t>[</w:t>
      </w:r>
      <w:r w:rsidRPr="00BA14AB">
        <w:rPr>
          <w:rFonts w:ascii="Nikosh" w:hAnsi="Nikosh" w:cs="Nikosh" w:hint="cs"/>
          <w:i/>
          <w:sz w:val="20"/>
          <w:szCs w:val="20"/>
        </w:rPr>
        <w:t>দেখা</w:t>
      </w:r>
      <w:r w:rsidRPr="00BA14AB">
        <w:rPr>
          <w:rFonts w:ascii="Nikosh" w:hAnsi="Nikosh" w:cs="Nikosh"/>
          <w:i/>
          <w:sz w:val="20"/>
          <w:szCs w:val="20"/>
        </w:rPr>
        <w:t xml:space="preserve"> </w:t>
      </w:r>
      <w:r w:rsidRPr="00BA14AB">
        <w:rPr>
          <w:rFonts w:ascii="Nikosh" w:hAnsi="Nikosh" w:cs="Nikosh" w:hint="cs"/>
          <w:i/>
          <w:sz w:val="20"/>
          <w:szCs w:val="20"/>
        </w:rPr>
        <w:t>যাবে</w:t>
      </w:r>
      <w:r w:rsidRPr="00BA14AB">
        <w:rPr>
          <w:rFonts w:ascii="Nikosh" w:hAnsi="Nikosh" w:cs="Nikosh"/>
          <w:i/>
          <w:sz w:val="20"/>
          <w:szCs w:val="20"/>
        </w:rPr>
        <w:t xml:space="preserve"> </w:t>
      </w:r>
      <w:r w:rsidRPr="00BA14AB">
        <w:rPr>
          <w:rFonts w:ascii="Nikosh" w:hAnsi="Nikosh" w:cs="Nikosh" w:hint="cs"/>
          <w:i/>
          <w:sz w:val="20"/>
          <w:szCs w:val="20"/>
        </w:rPr>
        <w:t>লিস্ট</w:t>
      </w:r>
      <w:proofErr w:type="gramStart"/>
      <w:r w:rsidRPr="00BA14AB">
        <w:rPr>
          <w:rFonts w:ascii="Nikosh" w:hAnsi="Nikosh" w:cs="Nikosh"/>
          <w:i/>
          <w:sz w:val="20"/>
          <w:szCs w:val="20"/>
        </w:rPr>
        <w:t>ে ..git</w:t>
      </w:r>
      <w:proofErr w:type="gramEnd"/>
      <w:r w:rsidRPr="00BA14AB">
        <w:rPr>
          <w:rFonts w:ascii="Nikosh" w:hAnsi="Nikosh" w:cs="Nikosh"/>
          <w:i/>
          <w:sz w:val="20"/>
          <w:szCs w:val="20"/>
        </w:rPr>
        <w:t xml:space="preserve"> নামে একটি ফোল্ডার আছে তার মানে এটা সফলভাবে লোকাল গিটে পরিণত হয়েছে।]</w:t>
      </w:r>
    </w:p>
    <w:p w:rsidR="009A26B8" w:rsidRDefault="009A26B8" w:rsidP="00BA14AB">
      <w:pPr>
        <w:spacing w:after="0"/>
        <w:ind w:firstLine="540"/>
        <w:jc w:val="both"/>
        <w:rPr>
          <w:rFonts w:ascii="Nikosh" w:hAnsi="Nikosh" w:cs="Nikosh"/>
          <w:sz w:val="24"/>
        </w:rPr>
      </w:pPr>
    </w:p>
    <w:p w:rsidR="009A26B8" w:rsidRDefault="009A26B8" w:rsidP="00BA14AB">
      <w:pPr>
        <w:spacing w:after="0"/>
        <w:ind w:left="540"/>
        <w:jc w:val="both"/>
        <w:rPr>
          <w:rFonts w:ascii="Nikosh" w:hAnsi="Nikosh" w:cs="Nikosh"/>
          <w:sz w:val="24"/>
        </w:rPr>
      </w:pPr>
      <w:r>
        <w:rPr>
          <w:rFonts w:ascii="Nikosh" w:hAnsi="Nikosh" w:cs="Nikosh"/>
          <w:sz w:val="24"/>
        </w:rPr>
        <w:t xml:space="preserve">এখন আমাদের প্রয়োজনীয় কাজ সব করে সমস্ত পরিবর্তন সেভ করার জন্য ৪.১ এর নির্দেশনা ফলো করতে হবে। তাহলে সব পরিবর্তন লোকাল রিপোতে সেভ হলো। কিন্তু রিমোট রিপো বা গিটহাভে তো কিছুই করা হয়নি। এর জন্য পরবর্তী নির্দেশনা মনোযোগ দিয়ে দেখতে হবে। </w:t>
      </w:r>
    </w:p>
    <w:p w:rsidR="009A26B8" w:rsidRDefault="009A26B8">
      <w:pPr>
        <w:spacing w:after="0"/>
        <w:jc w:val="both"/>
        <w:rPr>
          <w:rFonts w:ascii="Nikosh" w:hAnsi="Nikosh" w:cs="Nikosh"/>
          <w:sz w:val="24"/>
        </w:rPr>
      </w:pPr>
    </w:p>
    <w:p w:rsidR="009A26B8" w:rsidRPr="009A26B8" w:rsidRDefault="009A26B8">
      <w:pPr>
        <w:spacing w:after="0"/>
        <w:jc w:val="both"/>
        <w:rPr>
          <w:rFonts w:ascii="Nikosh" w:hAnsi="Nikosh" w:cs="Nikosh"/>
          <w:sz w:val="24"/>
        </w:rPr>
      </w:pPr>
    </w:p>
    <w:p w:rsidR="009918B7" w:rsidRPr="00BA14AB" w:rsidRDefault="0002343E" w:rsidP="00D008D2">
      <w:pPr>
        <w:spacing w:after="0"/>
        <w:jc w:val="both"/>
        <w:rPr>
          <w:rFonts w:ascii="Nikosh" w:hAnsi="Nikosh" w:cs="Nikosh"/>
          <w:b/>
          <w:sz w:val="28"/>
          <w:u w:val="double"/>
        </w:rPr>
      </w:pPr>
      <w:r w:rsidRPr="00BA14AB">
        <w:rPr>
          <w:rFonts w:ascii="Nikosh" w:hAnsi="Nikosh" w:cs="Nikosh"/>
          <w:b/>
          <w:sz w:val="28"/>
          <w:u w:val="double"/>
        </w:rPr>
        <w:t>৭</w:t>
      </w:r>
      <w:r w:rsidR="00B43E42">
        <w:rPr>
          <w:rFonts w:ascii="Nikosh" w:hAnsi="Nikosh" w:cs="Nikosh"/>
          <w:b/>
          <w:sz w:val="28"/>
          <w:u w:val="double"/>
        </w:rPr>
        <w:t>.</w:t>
      </w:r>
      <w:r w:rsidRPr="00BA14AB">
        <w:rPr>
          <w:rFonts w:ascii="Nikosh" w:hAnsi="Nikosh" w:cs="Nikosh"/>
          <w:b/>
          <w:sz w:val="28"/>
          <w:u w:val="double"/>
        </w:rPr>
        <w:t xml:space="preserve"> লোকাল রিপোকে রিমোট রিপো বানানো</w:t>
      </w:r>
    </w:p>
    <w:p w:rsidR="00C27AD3" w:rsidRDefault="00C30082" w:rsidP="00D008D2">
      <w:pPr>
        <w:spacing w:after="0"/>
        <w:jc w:val="both"/>
        <w:rPr>
          <w:rFonts w:ascii="Nikosh" w:hAnsi="Nikosh" w:cs="Nikosh"/>
          <w:sz w:val="24"/>
        </w:rPr>
      </w:pPr>
      <w:r>
        <w:rPr>
          <w:rFonts w:ascii="Nikosh" w:hAnsi="Nikosh" w:cs="Nikosh"/>
          <w:sz w:val="24"/>
        </w:rPr>
        <w:t xml:space="preserve">এখন আমরা লোকাল রিপোকে রিমোট রিপো হিসাবে আপলোড করবো গিটহাবে। </w:t>
      </w:r>
      <w:r w:rsidR="00C26BC0">
        <w:rPr>
          <w:rFonts w:ascii="Nikosh" w:hAnsi="Nikosh" w:cs="Nikosh"/>
          <w:sz w:val="24"/>
        </w:rPr>
        <w:t xml:space="preserve">প্রথমে গিটহাবে গিয়ে একটি প্যারেন্ট ফোল্ডার বানাতে হবে যার মধ্যে এরকম অনেক লোকাল রিপো বা প্রজেক্ট ফোল্ডার সেভ হবে। প্যারেন্ট ফোল্ডার বা রিপোজিটরি বানানোর পরে সেই রিপোর </w:t>
      </w:r>
      <w:r w:rsidR="00C26BC0" w:rsidRPr="00BA14AB">
        <w:rPr>
          <w:rFonts w:ascii="Times New Roman" w:hAnsi="Times New Roman" w:cs="Times New Roman"/>
          <w:sz w:val="24"/>
        </w:rPr>
        <w:t>HTTPS path</w:t>
      </w:r>
      <w:r w:rsidR="00C26BC0">
        <w:rPr>
          <w:rFonts w:ascii="Times New Roman" w:hAnsi="Times New Roman" w:cs="Times New Roman"/>
          <w:sz w:val="24"/>
        </w:rPr>
        <w:t xml:space="preserve"> </w:t>
      </w:r>
      <w:r w:rsidR="00C26BC0" w:rsidRPr="00BA14AB">
        <w:rPr>
          <w:rFonts w:ascii="Nikosh" w:hAnsi="Nikosh" w:cs="Nikosh" w:hint="cs"/>
          <w:sz w:val="24"/>
        </w:rPr>
        <w:t>কপি</w:t>
      </w:r>
      <w:r w:rsidR="00C26BC0" w:rsidRPr="00BA14AB">
        <w:rPr>
          <w:rFonts w:ascii="Nikosh" w:hAnsi="Nikosh" w:cs="Nikosh"/>
          <w:sz w:val="24"/>
        </w:rPr>
        <w:t xml:space="preserve"> </w:t>
      </w:r>
      <w:r w:rsidR="00C26BC0" w:rsidRPr="00BA14AB">
        <w:rPr>
          <w:rFonts w:ascii="Nikosh" w:hAnsi="Nikosh" w:cs="Nikosh" w:hint="cs"/>
          <w:sz w:val="24"/>
        </w:rPr>
        <w:t>করে</w:t>
      </w:r>
      <w:r w:rsidR="00C26BC0" w:rsidRPr="00BA14AB">
        <w:rPr>
          <w:rFonts w:ascii="Nikosh" w:hAnsi="Nikosh" w:cs="Nikosh"/>
          <w:sz w:val="24"/>
        </w:rPr>
        <w:t xml:space="preserve"> </w:t>
      </w:r>
      <w:r w:rsidR="00C26BC0" w:rsidRPr="00BA14AB">
        <w:rPr>
          <w:rFonts w:ascii="Nikosh" w:hAnsi="Nikosh" w:cs="Nikosh" w:hint="cs"/>
          <w:sz w:val="24"/>
        </w:rPr>
        <w:t>নিতে</w:t>
      </w:r>
      <w:r w:rsidR="00C26BC0" w:rsidRPr="00BA14AB">
        <w:rPr>
          <w:rFonts w:ascii="Nikosh" w:hAnsi="Nikosh" w:cs="Nikosh"/>
          <w:sz w:val="24"/>
        </w:rPr>
        <w:t xml:space="preserve"> </w:t>
      </w:r>
      <w:r w:rsidR="00C26BC0" w:rsidRPr="00BA14AB">
        <w:rPr>
          <w:rFonts w:ascii="Nikosh" w:hAnsi="Nikosh" w:cs="Nikosh" w:hint="cs"/>
          <w:sz w:val="24"/>
        </w:rPr>
        <w:t>হবে।</w:t>
      </w:r>
      <w:r w:rsidR="00C27AD3">
        <w:rPr>
          <w:rFonts w:ascii="Nikosh" w:hAnsi="Nikosh" w:cs="Nikosh"/>
          <w:sz w:val="24"/>
        </w:rPr>
        <w:t xml:space="preserve"> এবার বাকি কাজ গিট ব্যাশ বা টার্মিনালেই করতে হবে। </w:t>
      </w:r>
    </w:p>
    <w:p w:rsidR="001826BF" w:rsidRPr="00BA14AB" w:rsidRDefault="001826BF" w:rsidP="00BA14AB">
      <w:pPr>
        <w:spacing w:after="0"/>
        <w:ind w:firstLine="540"/>
        <w:jc w:val="both"/>
        <w:rPr>
          <w:rFonts w:ascii="Nikosh" w:hAnsi="Nikosh" w:cs="Nikosh"/>
          <w:b/>
          <w:sz w:val="28"/>
          <w:u w:val="double"/>
        </w:rPr>
      </w:pPr>
      <w:r>
        <w:rPr>
          <w:rFonts w:ascii="Nikosh" w:hAnsi="Nikosh" w:cs="Nikosh"/>
          <w:b/>
          <w:sz w:val="28"/>
          <w:u w:val="double"/>
        </w:rPr>
        <w:t>৭</w:t>
      </w:r>
      <w:r w:rsidRPr="00667C69">
        <w:rPr>
          <w:rFonts w:ascii="Nikosh" w:hAnsi="Nikosh" w:cs="Nikosh"/>
          <w:b/>
          <w:sz w:val="28"/>
          <w:u w:val="double"/>
        </w:rPr>
        <w:t xml:space="preserve">.১ </w:t>
      </w:r>
      <w:r w:rsidRPr="00DE2CA2">
        <w:rPr>
          <w:rFonts w:ascii="Nikosh" w:hAnsi="Nikosh" w:cs="Nikosh"/>
          <w:b/>
          <w:sz w:val="28"/>
          <w:u w:val="double"/>
        </w:rPr>
        <w:t>সম্পর্কিত কমান্ডলাইনস:</w:t>
      </w:r>
      <w:r>
        <w:rPr>
          <w:rFonts w:ascii="Nikosh" w:hAnsi="Nikosh" w:cs="Nikosh"/>
          <w:b/>
          <w:sz w:val="28"/>
          <w:u w:val="double"/>
        </w:rPr>
        <w:t xml:space="preserve"> </w:t>
      </w:r>
    </w:p>
    <w:p w:rsidR="00DA72CC" w:rsidRDefault="00643D0E" w:rsidP="00BA14AB">
      <w:pPr>
        <w:spacing w:after="0"/>
        <w:ind w:firstLine="540"/>
        <w:jc w:val="both"/>
        <w:rPr>
          <w:rFonts w:ascii="Nikosh" w:hAnsi="Nikosh" w:cs="Nikosh"/>
          <w:sz w:val="24"/>
        </w:rPr>
      </w:pPr>
      <w:r>
        <w:rPr>
          <w:rFonts w:ascii="Nikosh" w:hAnsi="Nikosh" w:cs="Nikosh"/>
          <w:sz w:val="24"/>
        </w:rPr>
        <w:t>প্রথমে লোকাল রিপোর সাথে রিমোট রিপোর কানেকশন পাথ তৈরী</w:t>
      </w:r>
      <w:r w:rsidR="00DA72CC">
        <w:rPr>
          <w:rFonts w:ascii="Nikosh" w:hAnsi="Nikosh" w:cs="Nikosh"/>
          <w:sz w:val="24"/>
        </w:rPr>
        <w:t xml:space="preserve"> করতে হবে।</w:t>
      </w:r>
    </w:p>
    <w:p w:rsidR="00643D0E" w:rsidRDefault="00DA72CC" w:rsidP="00BA14AB">
      <w:pPr>
        <w:spacing w:after="0"/>
        <w:ind w:firstLine="540"/>
        <w:jc w:val="both"/>
        <w:rPr>
          <w:rFonts w:ascii="Times New Roman" w:hAnsi="Times New Roman" w:cs="Times New Roman"/>
          <w:i/>
          <w:color w:val="2E74B5" w:themeColor="accent1" w:themeShade="BF"/>
          <w:sz w:val="24"/>
          <w:szCs w:val="24"/>
        </w:rPr>
      </w:pPr>
      <w:r>
        <w:rPr>
          <w:rFonts w:ascii="Nikosh" w:hAnsi="Nikosh" w:cs="Nikosh"/>
          <w:sz w:val="24"/>
        </w:rPr>
        <w:t>পাথ তৈরী</w:t>
      </w:r>
      <w:r w:rsidR="00643D0E">
        <w:rPr>
          <w:rFonts w:ascii="Nikosh" w:hAnsi="Nikosh" w:cs="Nikosh"/>
          <w:sz w:val="24"/>
        </w:rPr>
        <w:t xml:space="preserve">: </w:t>
      </w:r>
      <w:r w:rsidR="005F2025">
        <w:rPr>
          <w:rFonts w:ascii="Nikosh" w:hAnsi="Nikosh" w:cs="Nikosh"/>
          <w:sz w:val="24"/>
        </w:rPr>
        <w:t xml:space="preserve"> </w:t>
      </w:r>
      <w:r w:rsidR="00643D0E" w:rsidRPr="00BA14AB">
        <w:rPr>
          <w:rFonts w:ascii="Times New Roman" w:hAnsi="Times New Roman" w:cs="Times New Roman"/>
          <w:i/>
          <w:color w:val="2E74B5" w:themeColor="accent1" w:themeShade="BF"/>
          <w:sz w:val="24"/>
          <w:szCs w:val="24"/>
        </w:rPr>
        <w:t xml:space="preserve">git remote add origin </w:t>
      </w:r>
      <w:r w:rsidR="00643D0E">
        <w:rPr>
          <w:rFonts w:ascii="Times New Roman" w:hAnsi="Times New Roman" w:cs="Times New Roman"/>
          <w:i/>
          <w:color w:val="2E74B5" w:themeColor="accent1" w:themeShade="BF"/>
          <w:sz w:val="24"/>
          <w:szCs w:val="24"/>
        </w:rPr>
        <w:t>‘</w:t>
      </w:r>
      <w:r w:rsidR="00643D0E" w:rsidRPr="00425AD5">
        <w:rPr>
          <w:rFonts w:ascii="Times New Roman" w:hAnsi="Times New Roman" w:cs="Times New Roman"/>
          <w:i/>
          <w:color w:val="2E74B5" w:themeColor="accent1" w:themeShade="BF"/>
          <w:sz w:val="24"/>
          <w:szCs w:val="24"/>
        </w:rPr>
        <w:t>HTTPS</w:t>
      </w:r>
      <w:r w:rsidR="00643D0E" w:rsidRPr="00BA14AB">
        <w:rPr>
          <w:rFonts w:ascii="Times New Roman" w:hAnsi="Times New Roman" w:cs="Times New Roman"/>
          <w:i/>
          <w:color w:val="2E74B5" w:themeColor="accent1" w:themeShade="BF"/>
          <w:sz w:val="24"/>
          <w:szCs w:val="24"/>
        </w:rPr>
        <w:t xml:space="preserve"> </w:t>
      </w:r>
      <w:r w:rsidR="00643D0E" w:rsidRPr="00F07421">
        <w:rPr>
          <w:rFonts w:ascii="Times New Roman" w:hAnsi="Times New Roman" w:cs="Times New Roman"/>
          <w:i/>
          <w:color w:val="2E74B5" w:themeColor="accent1" w:themeShade="BF"/>
          <w:sz w:val="24"/>
          <w:szCs w:val="24"/>
        </w:rPr>
        <w:t>path of github repository</w:t>
      </w:r>
      <w:r w:rsidR="00643D0E">
        <w:rPr>
          <w:rFonts w:ascii="Times New Roman" w:hAnsi="Times New Roman" w:cs="Times New Roman"/>
          <w:i/>
          <w:color w:val="2E74B5" w:themeColor="accent1" w:themeShade="BF"/>
          <w:sz w:val="24"/>
          <w:szCs w:val="24"/>
        </w:rPr>
        <w:t>’</w:t>
      </w:r>
    </w:p>
    <w:p w:rsidR="00DB2894" w:rsidRDefault="00DB2894" w:rsidP="00BA14AB">
      <w:pPr>
        <w:spacing w:after="0"/>
        <w:ind w:firstLine="540"/>
        <w:jc w:val="both"/>
        <w:rPr>
          <w:rFonts w:ascii="Times New Roman" w:hAnsi="Times New Roman" w:cs="Times New Roman"/>
          <w:i/>
          <w:color w:val="2E74B5" w:themeColor="accent1" w:themeShade="BF"/>
          <w:sz w:val="24"/>
          <w:szCs w:val="24"/>
        </w:rPr>
      </w:pPr>
      <w:r>
        <w:rPr>
          <w:rFonts w:ascii="Nikosh" w:hAnsi="Nikosh" w:cs="Nikosh"/>
          <w:sz w:val="24"/>
        </w:rPr>
        <w:t xml:space="preserve">পাথ তৈরি হলো কিনা চেক করা:  </w:t>
      </w:r>
      <w:r w:rsidRPr="00BA14AB">
        <w:rPr>
          <w:rFonts w:ascii="Times New Roman" w:hAnsi="Times New Roman" w:cs="Times New Roman"/>
          <w:i/>
          <w:color w:val="2E74B5" w:themeColor="accent1" w:themeShade="BF"/>
          <w:sz w:val="24"/>
          <w:szCs w:val="24"/>
        </w:rPr>
        <w:t xml:space="preserve">git remote </w:t>
      </w:r>
      <w:r>
        <w:rPr>
          <w:rFonts w:ascii="Times New Roman" w:hAnsi="Times New Roman" w:cs="Times New Roman"/>
          <w:i/>
          <w:color w:val="2E74B5" w:themeColor="accent1" w:themeShade="BF"/>
          <w:sz w:val="24"/>
          <w:szCs w:val="24"/>
        </w:rPr>
        <w:t>–</w:t>
      </w:r>
      <w:r w:rsidRPr="00BA14AB">
        <w:rPr>
          <w:rFonts w:ascii="Times New Roman" w:hAnsi="Times New Roman" w:cs="Times New Roman"/>
          <w:i/>
          <w:color w:val="2E74B5" w:themeColor="accent1" w:themeShade="BF"/>
          <w:sz w:val="24"/>
          <w:szCs w:val="24"/>
        </w:rPr>
        <w:t>v</w:t>
      </w:r>
    </w:p>
    <w:p w:rsidR="00446004" w:rsidRDefault="00446004" w:rsidP="00BA14AB">
      <w:pPr>
        <w:spacing w:after="0"/>
        <w:ind w:firstLine="540"/>
        <w:jc w:val="both"/>
        <w:rPr>
          <w:rFonts w:ascii="Nikosh" w:hAnsi="Nikosh" w:cs="Nikosh"/>
          <w:sz w:val="24"/>
          <w:u w:val="single"/>
        </w:rPr>
      </w:pPr>
    </w:p>
    <w:p w:rsidR="008433BA" w:rsidRPr="00BA14AB" w:rsidRDefault="00E40515" w:rsidP="00BA14AB">
      <w:pPr>
        <w:spacing w:after="0"/>
        <w:ind w:firstLine="540"/>
        <w:jc w:val="both"/>
        <w:rPr>
          <w:rFonts w:ascii="Nikosh" w:hAnsi="Nikosh" w:cs="Nikosh"/>
          <w:b/>
          <w:sz w:val="28"/>
          <w:u w:val="double"/>
        </w:rPr>
      </w:pPr>
      <w:r w:rsidRPr="00BA14AB">
        <w:rPr>
          <w:rFonts w:ascii="Nikosh" w:hAnsi="Nikosh" w:cs="Nikosh"/>
          <w:b/>
          <w:sz w:val="28"/>
          <w:u w:val="double"/>
        </w:rPr>
        <w:t xml:space="preserve">৭.২ </w:t>
      </w:r>
      <w:r w:rsidR="008433BA" w:rsidRPr="00BA14AB">
        <w:rPr>
          <w:rFonts w:ascii="Nikosh" w:hAnsi="Nikosh" w:cs="Nikosh"/>
          <w:b/>
          <w:sz w:val="28"/>
          <w:u w:val="double"/>
        </w:rPr>
        <w:t xml:space="preserve">এবার ব্রাঞ্চ কনফিগার করার পালা:- </w:t>
      </w:r>
    </w:p>
    <w:p w:rsidR="008433BA" w:rsidRDefault="00DA72CC" w:rsidP="00BA14AB">
      <w:pPr>
        <w:spacing w:after="0"/>
        <w:ind w:firstLine="540"/>
        <w:jc w:val="both"/>
        <w:rPr>
          <w:rFonts w:ascii="Nikosh" w:hAnsi="Nikosh" w:cs="Nikosh"/>
          <w:i/>
          <w:sz w:val="20"/>
          <w:szCs w:val="20"/>
        </w:rPr>
      </w:pPr>
      <w:r>
        <w:rPr>
          <w:rFonts w:ascii="Nikosh" w:hAnsi="Nikosh" w:cs="Nikosh"/>
          <w:sz w:val="24"/>
        </w:rPr>
        <w:t xml:space="preserve">ব্রাঞ্চ </w:t>
      </w:r>
      <w:r w:rsidR="008433BA">
        <w:rPr>
          <w:rFonts w:ascii="Nikosh" w:hAnsi="Nikosh" w:cs="Nikosh"/>
          <w:sz w:val="24"/>
        </w:rPr>
        <w:t>চেক</w:t>
      </w:r>
      <w:r>
        <w:rPr>
          <w:rFonts w:ascii="Nikosh" w:hAnsi="Nikosh" w:cs="Nikosh"/>
          <w:sz w:val="24"/>
        </w:rPr>
        <w:t xml:space="preserve"> করা: </w:t>
      </w:r>
      <w:r w:rsidR="008433BA">
        <w:rPr>
          <w:rFonts w:ascii="Nikosh" w:hAnsi="Nikosh" w:cs="Nikosh"/>
          <w:sz w:val="24"/>
        </w:rPr>
        <w:t xml:space="preserve"> </w:t>
      </w:r>
      <w:r w:rsidR="008433BA" w:rsidRPr="00BA14AB">
        <w:rPr>
          <w:rFonts w:ascii="Times New Roman" w:hAnsi="Times New Roman" w:cs="Times New Roman"/>
          <w:i/>
          <w:color w:val="2E74B5" w:themeColor="accent1" w:themeShade="BF"/>
          <w:sz w:val="24"/>
          <w:szCs w:val="24"/>
        </w:rPr>
        <w:t>git branch</w:t>
      </w:r>
      <w:r w:rsidR="008433BA" w:rsidRPr="00BA14AB">
        <w:rPr>
          <w:rFonts w:ascii="Nikosh" w:hAnsi="Nikosh" w:cs="Nikosh"/>
          <w:i/>
          <w:sz w:val="20"/>
          <w:szCs w:val="20"/>
        </w:rPr>
        <w:t xml:space="preserve"> </w:t>
      </w:r>
    </w:p>
    <w:p w:rsidR="00DB2894" w:rsidRDefault="008433BA" w:rsidP="00BA14AB">
      <w:pPr>
        <w:spacing w:after="0"/>
        <w:ind w:left="540"/>
        <w:jc w:val="both"/>
        <w:rPr>
          <w:rFonts w:ascii="Nikosh" w:hAnsi="Nikosh" w:cs="Nikosh"/>
          <w:i/>
          <w:sz w:val="20"/>
          <w:szCs w:val="20"/>
        </w:rPr>
      </w:pPr>
      <w:r w:rsidRPr="00BA14AB">
        <w:rPr>
          <w:rFonts w:ascii="Nikosh" w:hAnsi="Nikosh" w:cs="Nikosh"/>
          <w:i/>
          <w:sz w:val="20"/>
          <w:szCs w:val="20"/>
        </w:rPr>
        <w:t>[</w:t>
      </w:r>
      <w:r w:rsidRPr="00BA14AB">
        <w:rPr>
          <w:rFonts w:ascii="Nikosh" w:hAnsi="Nikosh" w:cs="Nikosh" w:hint="cs"/>
          <w:i/>
          <w:sz w:val="20"/>
          <w:szCs w:val="20"/>
        </w:rPr>
        <w:t>দেখা</w:t>
      </w:r>
      <w:r w:rsidRPr="00BA14AB">
        <w:rPr>
          <w:rFonts w:ascii="Nikosh" w:hAnsi="Nikosh" w:cs="Nikosh"/>
          <w:i/>
          <w:sz w:val="20"/>
          <w:szCs w:val="20"/>
        </w:rPr>
        <w:t xml:space="preserve"> </w:t>
      </w:r>
      <w:r w:rsidRPr="00BA14AB">
        <w:rPr>
          <w:rFonts w:ascii="Nikosh" w:hAnsi="Nikosh" w:cs="Nikosh" w:hint="cs"/>
          <w:i/>
          <w:sz w:val="20"/>
          <w:szCs w:val="20"/>
        </w:rPr>
        <w:t>যাবে</w:t>
      </w:r>
      <w:r w:rsidRPr="00BA14AB">
        <w:rPr>
          <w:rFonts w:ascii="Nikosh" w:hAnsi="Nikosh" w:cs="Nikosh"/>
          <w:i/>
          <w:sz w:val="20"/>
          <w:szCs w:val="20"/>
        </w:rPr>
        <w:t xml:space="preserve"> </w:t>
      </w:r>
      <w:r w:rsidRPr="00BA14AB">
        <w:rPr>
          <w:rFonts w:ascii="Nikosh" w:hAnsi="Nikosh" w:cs="Nikosh" w:hint="cs"/>
          <w:i/>
          <w:sz w:val="20"/>
          <w:szCs w:val="20"/>
        </w:rPr>
        <w:t>যে</w:t>
      </w:r>
      <w:r w:rsidRPr="00BA14AB">
        <w:rPr>
          <w:rFonts w:ascii="Nikosh" w:hAnsi="Nikosh" w:cs="Nikosh"/>
          <w:i/>
          <w:sz w:val="20"/>
          <w:szCs w:val="20"/>
        </w:rPr>
        <w:t xml:space="preserve"> </w:t>
      </w:r>
      <w:r w:rsidRPr="00BA14AB">
        <w:rPr>
          <w:rFonts w:ascii="Nikosh" w:hAnsi="Nikosh" w:cs="Nikosh" w:hint="cs"/>
          <w:i/>
          <w:sz w:val="20"/>
          <w:szCs w:val="20"/>
        </w:rPr>
        <w:t>সিস্টেমটি</w:t>
      </w:r>
      <w:r w:rsidRPr="00BA14AB">
        <w:rPr>
          <w:rFonts w:ascii="Nikosh" w:hAnsi="Nikosh" w:cs="Nikosh"/>
          <w:i/>
          <w:sz w:val="20"/>
          <w:szCs w:val="20"/>
        </w:rPr>
        <w:t xml:space="preserve"> master </w:t>
      </w:r>
      <w:r w:rsidRPr="00BA14AB">
        <w:rPr>
          <w:rFonts w:ascii="Nikosh" w:hAnsi="Nikosh" w:cs="Nikosh" w:hint="cs"/>
          <w:i/>
          <w:sz w:val="20"/>
          <w:szCs w:val="20"/>
        </w:rPr>
        <w:t>নামের</w:t>
      </w:r>
      <w:r w:rsidRPr="00BA14AB">
        <w:rPr>
          <w:rFonts w:ascii="Nikosh" w:hAnsi="Nikosh" w:cs="Nikosh"/>
          <w:i/>
          <w:sz w:val="20"/>
          <w:szCs w:val="20"/>
        </w:rPr>
        <w:t xml:space="preserve"> </w:t>
      </w:r>
      <w:r w:rsidRPr="00BA14AB">
        <w:rPr>
          <w:rFonts w:ascii="Nikosh" w:hAnsi="Nikosh" w:cs="Nikosh" w:hint="cs"/>
          <w:i/>
          <w:sz w:val="20"/>
          <w:szCs w:val="20"/>
        </w:rPr>
        <w:t>ব্রাঞ্চ</w:t>
      </w:r>
      <w:r w:rsidRPr="00BA14AB">
        <w:rPr>
          <w:rFonts w:ascii="Nikosh" w:hAnsi="Nikosh" w:cs="Nikosh"/>
          <w:i/>
          <w:sz w:val="20"/>
          <w:szCs w:val="20"/>
        </w:rPr>
        <w:t xml:space="preserve"> </w:t>
      </w:r>
      <w:r w:rsidRPr="00BA14AB">
        <w:rPr>
          <w:rFonts w:ascii="Nikosh" w:hAnsi="Nikosh" w:cs="Nikosh" w:hint="cs"/>
          <w:i/>
          <w:sz w:val="20"/>
          <w:szCs w:val="20"/>
        </w:rPr>
        <w:t>এ</w:t>
      </w:r>
      <w:r w:rsidRPr="00BA14AB">
        <w:rPr>
          <w:rFonts w:ascii="Nikosh" w:hAnsi="Nikosh" w:cs="Nikosh"/>
          <w:i/>
          <w:sz w:val="20"/>
          <w:szCs w:val="20"/>
        </w:rPr>
        <w:t xml:space="preserve"> </w:t>
      </w:r>
      <w:r w:rsidRPr="00BA14AB">
        <w:rPr>
          <w:rFonts w:ascii="Nikosh" w:hAnsi="Nikosh" w:cs="Nikosh" w:hint="cs"/>
          <w:i/>
          <w:sz w:val="20"/>
          <w:szCs w:val="20"/>
        </w:rPr>
        <w:t>চলছে।</w:t>
      </w:r>
      <w:r w:rsidRPr="00BA14AB">
        <w:rPr>
          <w:rFonts w:ascii="Nikosh" w:hAnsi="Nikosh" w:cs="Nikosh"/>
          <w:i/>
          <w:sz w:val="20"/>
          <w:szCs w:val="20"/>
        </w:rPr>
        <w:t xml:space="preserve"> </w:t>
      </w:r>
      <w:r w:rsidRPr="00BA14AB">
        <w:rPr>
          <w:rFonts w:ascii="Nikosh" w:hAnsi="Nikosh" w:cs="Nikosh" w:hint="cs"/>
          <w:i/>
          <w:sz w:val="20"/>
          <w:szCs w:val="20"/>
        </w:rPr>
        <w:t>এখন</w:t>
      </w:r>
      <w:r w:rsidRPr="00BA14AB">
        <w:rPr>
          <w:rFonts w:ascii="Nikosh" w:hAnsi="Nikosh" w:cs="Nikosh"/>
          <w:i/>
          <w:sz w:val="20"/>
          <w:szCs w:val="20"/>
        </w:rPr>
        <w:t xml:space="preserve"> </w:t>
      </w:r>
      <w:r w:rsidRPr="00BA14AB">
        <w:rPr>
          <w:rFonts w:ascii="Nikosh" w:hAnsi="Nikosh" w:cs="Nikosh" w:hint="cs"/>
          <w:i/>
          <w:sz w:val="20"/>
          <w:szCs w:val="20"/>
        </w:rPr>
        <w:t>আমাদের</w:t>
      </w:r>
      <w:r w:rsidRPr="00BA14AB">
        <w:rPr>
          <w:rFonts w:ascii="Nikosh" w:hAnsi="Nikosh" w:cs="Nikosh"/>
          <w:i/>
          <w:sz w:val="20"/>
          <w:szCs w:val="20"/>
        </w:rPr>
        <w:t xml:space="preserve"> </w:t>
      </w:r>
      <w:r w:rsidRPr="00BA14AB">
        <w:rPr>
          <w:rFonts w:ascii="Nikosh" w:hAnsi="Nikosh" w:cs="Nikosh" w:hint="cs"/>
          <w:i/>
          <w:sz w:val="20"/>
          <w:szCs w:val="20"/>
        </w:rPr>
        <w:t>কে</w:t>
      </w:r>
      <w:r w:rsidRPr="00BA14AB">
        <w:rPr>
          <w:rFonts w:ascii="Nikosh" w:hAnsi="Nikosh" w:cs="Nikosh"/>
          <w:i/>
          <w:sz w:val="20"/>
          <w:szCs w:val="20"/>
        </w:rPr>
        <w:t xml:space="preserve"> main </w:t>
      </w:r>
      <w:r w:rsidRPr="00BA14AB">
        <w:rPr>
          <w:rFonts w:ascii="Nikosh" w:hAnsi="Nikosh" w:cs="Nikosh" w:hint="cs"/>
          <w:i/>
          <w:sz w:val="20"/>
          <w:szCs w:val="20"/>
        </w:rPr>
        <w:t>ব্রাঞ্চ</w:t>
      </w:r>
      <w:r w:rsidRPr="00BA14AB">
        <w:rPr>
          <w:rFonts w:ascii="Nikosh" w:hAnsi="Nikosh" w:cs="Nikosh"/>
          <w:i/>
          <w:sz w:val="20"/>
          <w:szCs w:val="20"/>
        </w:rPr>
        <w:t xml:space="preserve"> </w:t>
      </w:r>
      <w:r w:rsidRPr="00BA14AB">
        <w:rPr>
          <w:rFonts w:ascii="Nikosh" w:hAnsi="Nikosh" w:cs="Nikosh" w:hint="cs"/>
          <w:i/>
          <w:sz w:val="20"/>
          <w:szCs w:val="20"/>
        </w:rPr>
        <w:t>এ</w:t>
      </w:r>
      <w:r w:rsidRPr="00BA14AB">
        <w:rPr>
          <w:rFonts w:ascii="Nikosh" w:hAnsi="Nikosh" w:cs="Nikosh"/>
          <w:i/>
          <w:sz w:val="20"/>
          <w:szCs w:val="20"/>
        </w:rPr>
        <w:t xml:space="preserve"> </w:t>
      </w:r>
      <w:r w:rsidRPr="00BA14AB">
        <w:rPr>
          <w:rFonts w:ascii="Nikosh" w:hAnsi="Nikosh" w:cs="Nikosh" w:hint="cs"/>
          <w:i/>
          <w:sz w:val="20"/>
          <w:szCs w:val="20"/>
        </w:rPr>
        <w:t>যেতে</w:t>
      </w:r>
      <w:r w:rsidRPr="00BA14AB">
        <w:rPr>
          <w:rFonts w:ascii="Nikosh" w:hAnsi="Nikosh" w:cs="Nikosh"/>
          <w:i/>
          <w:sz w:val="20"/>
          <w:szCs w:val="20"/>
        </w:rPr>
        <w:t xml:space="preserve"> </w:t>
      </w:r>
      <w:r w:rsidRPr="00BA14AB">
        <w:rPr>
          <w:rFonts w:ascii="Nikosh" w:hAnsi="Nikosh" w:cs="Nikosh" w:hint="cs"/>
          <w:i/>
          <w:sz w:val="20"/>
          <w:szCs w:val="20"/>
        </w:rPr>
        <w:t>হবে</w:t>
      </w:r>
      <w:r w:rsidRPr="00BA14AB">
        <w:rPr>
          <w:rFonts w:ascii="Nikosh" w:hAnsi="Nikosh" w:cs="Nikosh"/>
          <w:i/>
          <w:sz w:val="20"/>
          <w:szCs w:val="20"/>
        </w:rPr>
        <w:t xml:space="preserve"> </w:t>
      </w:r>
      <w:r w:rsidRPr="00BA14AB">
        <w:rPr>
          <w:rFonts w:ascii="Nikosh" w:hAnsi="Nikosh" w:cs="Nikosh" w:hint="cs"/>
          <w:i/>
          <w:sz w:val="20"/>
          <w:szCs w:val="20"/>
        </w:rPr>
        <w:t>অথবা</w:t>
      </w:r>
      <w:r w:rsidRPr="00BA14AB">
        <w:rPr>
          <w:rFonts w:ascii="Nikosh" w:hAnsi="Nikosh" w:cs="Nikosh"/>
          <w:i/>
          <w:sz w:val="20"/>
          <w:szCs w:val="20"/>
        </w:rPr>
        <w:t xml:space="preserve"> master </w:t>
      </w:r>
      <w:r w:rsidRPr="00BA14AB">
        <w:rPr>
          <w:rFonts w:ascii="Nikosh" w:hAnsi="Nikosh" w:cs="Nikosh" w:hint="cs"/>
          <w:i/>
          <w:sz w:val="20"/>
          <w:szCs w:val="20"/>
        </w:rPr>
        <w:t>ব্রাঞ্চ</w:t>
      </w:r>
      <w:r w:rsidRPr="00BA14AB">
        <w:rPr>
          <w:rFonts w:ascii="Nikosh" w:hAnsi="Nikosh" w:cs="Nikosh"/>
          <w:i/>
          <w:sz w:val="20"/>
          <w:szCs w:val="20"/>
        </w:rPr>
        <w:t xml:space="preserve"> </w:t>
      </w:r>
      <w:r w:rsidRPr="00BA14AB">
        <w:rPr>
          <w:rFonts w:ascii="Nikosh" w:hAnsi="Nikosh" w:cs="Nikosh" w:hint="cs"/>
          <w:i/>
          <w:sz w:val="20"/>
          <w:szCs w:val="20"/>
        </w:rPr>
        <w:t>এর</w:t>
      </w:r>
      <w:r w:rsidRPr="00BA14AB">
        <w:rPr>
          <w:rFonts w:ascii="Nikosh" w:hAnsi="Nikosh" w:cs="Nikosh"/>
          <w:i/>
          <w:sz w:val="20"/>
          <w:szCs w:val="20"/>
        </w:rPr>
        <w:t xml:space="preserve"> </w:t>
      </w:r>
      <w:r w:rsidRPr="00BA14AB">
        <w:rPr>
          <w:rFonts w:ascii="Nikosh" w:hAnsi="Nikosh" w:cs="Nikosh" w:hint="cs"/>
          <w:i/>
          <w:sz w:val="20"/>
          <w:szCs w:val="20"/>
        </w:rPr>
        <w:t>নাম</w:t>
      </w:r>
      <w:r w:rsidRPr="00BA14AB">
        <w:rPr>
          <w:rFonts w:ascii="Nikosh" w:hAnsi="Nikosh" w:cs="Nikosh"/>
          <w:i/>
          <w:sz w:val="20"/>
          <w:szCs w:val="20"/>
        </w:rPr>
        <w:t xml:space="preserve"> </w:t>
      </w:r>
      <w:r w:rsidRPr="00BA14AB">
        <w:rPr>
          <w:rFonts w:ascii="Nikosh" w:hAnsi="Nikosh" w:cs="Nikosh" w:hint="cs"/>
          <w:i/>
          <w:sz w:val="20"/>
          <w:szCs w:val="20"/>
        </w:rPr>
        <w:t>পরিবর্তন</w:t>
      </w:r>
      <w:r w:rsidRPr="00BA14AB">
        <w:rPr>
          <w:rFonts w:ascii="Nikosh" w:hAnsi="Nikosh" w:cs="Nikosh"/>
          <w:i/>
          <w:sz w:val="20"/>
          <w:szCs w:val="20"/>
        </w:rPr>
        <w:t xml:space="preserve"> </w:t>
      </w:r>
      <w:r w:rsidRPr="00BA14AB">
        <w:rPr>
          <w:rFonts w:ascii="Nikosh" w:hAnsi="Nikosh" w:cs="Nikosh" w:hint="cs"/>
          <w:i/>
          <w:sz w:val="20"/>
          <w:szCs w:val="20"/>
        </w:rPr>
        <w:t>করে</w:t>
      </w:r>
      <w:r w:rsidRPr="00BA14AB">
        <w:rPr>
          <w:rFonts w:ascii="Nikosh" w:hAnsi="Nikosh" w:cs="Nikosh"/>
          <w:i/>
          <w:sz w:val="20"/>
          <w:szCs w:val="20"/>
        </w:rPr>
        <w:t xml:space="preserve"> main </w:t>
      </w:r>
      <w:r w:rsidRPr="00BA14AB">
        <w:rPr>
          <w:rFonts w:ascii="Nikosh" w:hAnsi="Nikosh" w:cs="Nikosh" w:hint="cs"/>
          <w:i/>
          <w:sz w:val="20"/>
          <w:szCs w:val="20"/>
        </w:rPr>
        <w:t>ব্রাঞ্চ</w:t>
      </w:r>
      <w:r w:rsidRPr="00BA14AB">
        <w:rPr>
          <w:rFonts w:ascii="Nikosh" w:hAnsi="Nikosh" w:cs="Nikosh"/>
          <w:i/>
          <w:sz w:val="20"/>
          <w:szCs w:val="20"/>
        </w:rPr>
        <w:t xml:space="preserve"> </w:t>
      </w:r>
      <w:r w:rsidRPr="00BA14AB">
        <w:rPr>
          <w:rFonts w:ascii="Nikosh" w:hAnsi="Nikosh" w:cs="Nikosh" w:hint="cs"/>
          <w:i/>
          <w:sz w:val="20"/>
          <w:szCs w:val="20"/>
        </w:rPr>
        <w:t>নাম</w:t>
      </w:r>
      <w:r w:rsidRPr="00BA14AB">
        <w:rPr>
          <w:rFonts w:ascii="Nikosh" w:hAnsi="Nikosh" w:cs="Nikosh"/>
          <w:i/>
          <w:sz w:val="20"/>
          <w:szCs w:val="20"/>
        </w:rPr>
        <w:t xml:space="preserve"> </w:t>
      </w:r>
      <w:r w:rsidRPr="00BA14AB">
        <w:rPr>
          <w:rFonts w:ascii="Nikosh" w:hAnsi="Nikosh" w:cs="Nikosh" w:hint="cs"/>
          <w:i/>
          <w:sz w:val="20"/>
          <w:szCs w:val="20"/>
        </w:rPr>
        <w:t>দিতে</w:t>
      </w:r>
      <w:r w:rsidRPr="00BA14AB">
        <w:rPr>
          <w:rFonts w:ascii="Nikosh" w:hAnsi="Nikosh" w:cs="Nikosh"/>
          <w:i/>
          <w:sz w:val="20"/>
          <w:szCs w:val="20"/>
        </w:rPr>
        <w:t xml:space="preserve"> </w:t>
      </w:r>
      <w:r w:rsidRPr="00BA14AB">
        <w:rPr>
          <w:rFonts w:ascii="Nikosh" w:hAnsi="Nikosh" w:cs="Nikosh" w:hint="cs"/>
          <w:i/>
          <w:sz w:val="20"/>
          <w:szCs w:val="20"/>
        </w:rPr>
        <w:t>হবে।</w:t>
      </w:r>
      <w:r w:rsidRPr="00BA14AB">
        <w:rPr>
          <w:rFonts w:ascii="Nikosh" w:hAnsi="Nikosh" w:cs="Nikosh"/>
          <w:i/>
          <w:sz w:val="20"/>
          <w:szCs w:val="20"/>
        </w:rPr>
        <w:t xml:space="preserve"> </w:t>
      </w:r>
      <w:r w:rsidRPr="00BA14AB">
        <w:rPr>
          <w:rFonts w:ascii="Nikosh" w:hAnsi="Nikosh" w:cs="Nikosh" w:hint="cs"/>
          <w:i/>
          <w:sz w:val="20"/>
          <w:szCs w:val="20"/>
        </w:rPr>
        <w:t>কার</w:t>
      </w:r>
      <w:r w:rsidRPr="00BA14AB">
        <w:rPr>
          <w:rFonts w:ascii="Nikosh" w:hAnsi="Nikosh" w:cs="Nikosh"/>
          <w:i/>
          <w:sz w:val="20"/>
          <w:szCs w:val="20"/>
        </w:rPr>
        <w:t>ণ রিপোর মূল নিয়ন্ত্রণ কিন্তু main ব্রাঞ্চ এর মাধ্যমে হয়।]</w:t>
      </w:r>
    </w:p>
    <w:p w:rsidR="00342185" w:rsidRPr="00BA14AB" w:rsidRDefault="00342185" w:rsidP="00BA14AB">
      <w:pPr>
        <w:spacing w:after="0"/>
        <w:ind w:left="540"/>
        <w:jc w:val="both"/>
        <w:rPr>
          <w:rFonts w:ascii="Nikosh" w:hAnsi="Nikosh" w:cs="Nikosh"/>
          <w:i/>
          <w:sz w:val="20"/>
          <w:szCs w:val="20"/>
        </w:rPr>
      </w:pPr>
    </w:p>
    <w:p w:rsidR="00DB2894" w:rsidRDefault="00582284" w:rsidP="00BA14AB">
      <w:pPr>
        <w:spacing w:after="0"/>
        <w:ind w:firstLine="540"/>
        <w:jc w:val="both"/>
        <w:rPr>
          <w:rFonts w:ascii="Nikosh" w:hAnsi="Nikosh" w:cs="Nikosh"/>
          <w:i/>
          <w:sz w:val="20"/>
          <w:szCs w:val="20"/>
        </w:rPr>
      </w:pPr>
      <w:r>
        <w:rPr>
          <w:rFonts w:ascii="Nikosh" w:hAnsi="Nikosh" w:cs="Nikosh"/>
          <w:sz w:val="24"/>
        </w:rPr>
        <w:t xml:space="preserve">ব্রাঞ্চ এর নাম পরিবর্তন করা: </w:t>
      </w:r>
      <w:r w:rsidR="00C4650B">
        <w:rPr>
          <w:rFonts w:ascii="Nikosh" w:hAnsi="Nikosh" w:cs="Nikosh"/>
          <w:sz w:val="24"/>
        </w:rPr>
        <w:t xml:space="preserve"> </w:t>
      </w:r>
      <w:r w:rsidR="00C4650B" w:rsidRPr="00BA14AB">
        <w:rPr>
          <w:rFonts w:ascii="Times New Roman" w:hAnsi="Times New Roman" w:cs="Times New Roman"/>
          <w:i/>
          <w:color w:val="2E74B5" w:themeColor="accent1" w:themeShade="BF"/>
          <w:sz w:val="24"/>
          <w:szCs w:val="24"/>
        </w:rPr>
        <w:t xml:space="preserve">git branch -M </w:t>
      </w:r>
      <w:proofErr w:type="gramStart"/>
      <w:r w:rsidR="00C4650B" w:rsidRPr="00BA14AB">
        <w:rPr>
          <w:rFonts w:ascii="Times New Roman" w:hAnsi="Times New Roman" w:cs="Times New Roman"/>
          <w:i/>
          <w:color w:val="2E74B5" w:themeColor="accent1" w:themeShade="BF"/>
          <w:sz w:val="24"/>
          <w:szCs w:val="24"/>
        </w:rPr>
        <w:t>main</w:t>
      </w:r>
      <w:r w:rsidR="00C4650B">
        <w:rPr>
          <w:rFonts w:ascii="Nikosh" w:hAnsi="Nikosh" w:cs="Nikosh"/>
          <w:sz w:val="24"/>
        </w:rPr>
        <w:t xml:space="preserve">  </w:t>
      </w:r>
      <w:r w:rsidR="00C4650B" w:rsidRPr="00BA14AB">
        <w:rPr>
          <w:rFonts w:ascii="Nikosh" w:hAnsi="Nikosh" w:cs="Nikosh"/>
          <w:i/>
          <w:sz w:val="20"/>
          <w:szCs w:val="20"/>
        </w:rPr>
        <w:t>[</w:t>
      </w:r>
      <w:proofErr w:type="gramEnd"/>
      <w:r w:rsidR="00C4650B" w:rsidRPr="00BA14AB">
        <w:rPr>
          <w:rFonts w:ascii="Nikosh" w:hAnsi="Nikosh" w:cs="Nikosh"/>
          <w:i/>
          <w:sz w:val="20"/>
          <w:szCs w:val="20"/>
        </w:rPr>
        <w:t>master ব্রাঞ্চ এর নাম main ব্রাঞ্চ হয়ে গেলো]</w:t>
      </w:r>
    </w:p>
    <w:p w:rsidR="00CB0749" w:rsidRPr="00BA14AB" w:rsidRDefault="00CB0749" w:rsidP="00BA14AB">
      <w:pPr>
        <w:spacing w:after="0"/>
        <w:ind w:firstLine="540"/>
        <w:jc w:val="both"/>
        <w:rPr>
          <w:rFonts w:ascii="Nikosh" w:hAnsi="Nikosh" w:cs="Nikosh"/>
          <w:sz w:val="24"/>
        </w:rPr>
      </w:pPr>
    </w:p>
    <w:p w:rsidR="00DB2894" w:rsidRDefault="00CB0749" w:rsidP="00BA14AB">
      <w:pPr>
        <w:spacing w:after="0"/>
        <w:ind w:left="540"/>
        <w:jc w:val="both"/>
        <w:rPr>
          <w:rFonts w:ascii="Nikosh" w:hAnsi="Nikosh" w:cs="Nikosh"/>
          <w:sz w:val="24"/>
        </w:rPr>
      </w:pPr>
      <w:r>
        <w:rPr>
          <w:rFonts w:ascii="Nikosh" w:hAnsi="Nikosh" w:cs="Nikosh"/>
          <w:sz w:val="24"/>
        </w:rPr>
        <w:t xml:space="preserve">তাহলে এখন আমরা লোকাল রিপোর </w:t>
      </w:r>
      <w:r w:rsidRPr="00BA14AB">
        <w:rPr>
          <w:rFonts w:ascii="Times New Roman" w:hAnsi="Times New Roman" w:cs="Times New Roman"/>
          <w:sz w:val="24"/>
        </w:rPr>
        <w:t>main</w:t>
      </w:r>
      <w:r>
        <w:rPr>
          <w:rFonts w:ascii="Nikosh" w:hAnsi="Nikosh" w:cs="Nikosh"/>
          <w:sz w:val="24"/>
        </w:rPr>
        <w:t xml:space="preserve"> </w:t>
      </w:r>
      <w:r w:rsidRPr="00BA14AB">
        <w:rPr>
          <w:rFonts w:ascii="Times New Roman" w:hAnsi="Times New Roman" w:cs="Times New Roman"/>
          <w:sz w:val="24"/>
        </w:rPr>
        <w:t>branch</w:t>
      </w:r>
      <w:r>
        <w:rPr>
          <w:rFonts w:ascii="Nikosh" w:hAnsi="Nikosh" w:cs="Nikosh"/>
          <w:sz w:val="24"/>
        </w:rPr>
        <w:t xml:space="preserve"> এ আছি। এখন সময় হলো লোকাল রিপো কে রিমোট রিপোতে হোস্ট করা বা গিটহাব সাইটে আপলোড করা। </w:t>
      </w:r>
    </w:p>
    <w:p w:rsidR="00CB0749" w:rsidRDefault="00CB0749" w:rsidP="00BA14AB">
      <w:pPr>
        <w:spacing w:after="0"/>
        <w:ind w:left="540"/>
        <w:jc w:val="both"/>
        <w:rPr>
          <w:rFonts w:ascii="Nikosh" w:hAnsi="Nikosh" w:cs="Nikosh"/>
          <w:sz w:val="24"/>
        </w:rPr>
      </w:pPr>
    </w:p>
    <w:p w:rsidR="003E211F" w:rsidRDefault="00CB0749" w:rsidP="00BA14AB">
      <w:pPr>
        <w:spacing w:after="0"/>
        <w:ind w:left="540"/>
        <w:jc w:val="both"/>
        <w:rPr>
          <w:rFonts w:ascii="Times New Roman" w:hAnsi="Times New Roman" w:cs="Times New Roman"/>
          <w:i/>
          <w:color w:val="2E74B5" w:themeColor="accent1" w:themeShade="BF"/>
          <w:sz w:val="24"/>
          <w:szCs w:val="24"/>
        </w:rPr>
      </w:pPr>
      <w:r>
        <w:rPr>
          <w:rFonts w:ascii="Nikosh" w:hAnsi="Nikosh" w:cs="Nikosh"/>
          <w:sz w:val="24"/>
        </w:rPr>
        <w:t xml:space="preserve">লোকাল রিপোকে রিমোট রিপোতে পুশ করা: </w:t>
      </w:r>
      <w:r w:rsidRPr="00BA14AB">
        <w:rPr>
          <w:rFonts w:ascii="Times New Roman" w:hAnsi="Times New Roman" w:cs="Times New Roman"/>
          <w:i/>
          <w:color w:val="2E74B5" w:themeColor="accent1" w:themeShade="BF"/>
          <w:sz w:val="24"/>
          <w:szCs w:val="24"/>
        </w:rPr>
        <w:t>git push origin main</w:t>
      </w:r>
    </w:p>
    <w:p w:rsidR="00534DA3" w:rsidRPr="00BA14AB" w:rsidRDefault="00534DA3" w:rsidP="00BA14AB">
      <w:pPr>
        <w:spacing w:after="0"/>
        <w:ind w:left="540"/>
        <w:jc w:val="both"/>
        <w:rPr>
          <w:rFonts w:ascii="Nirmala UI" w:hAnsi="Nirmala UI" w:cs="Nirmala UI"/>
          <w:sz w:val="24"/>
        </w:rPr>
      </w:pPr>
      <w:r>
        <w:rPr>
          <w:rFonts w:ascii="Nikosh" w:hAnsi="Nikosh" w:cs="Nikosh"/>
          <w:sz w:val="24"/>
        </w:rPr>
        <w:t xml:space="preserve">আমরা এখানে -u নামের একটি ফ্লাগ ব্যবহার করতে পারি। তখন কমান্ড হবে এরকম </w:t>
      </w:r>
      <w:r w:rsidRPr="00D55FB1">
        <w:rPr>
          <w:rFonts w:ascii="Times New Roman" w:hAnsi="Times New Roman" w:cs="Times New Roman"/>
          <w:i/>
          <w:color w:val="2E74B5" w:themeColor="accent1" w:themeShade="BF"/>
          <w:sz w:val="24"/>
          <w:szCs w:val="24"/>
        </w:rPr>
        <w:t>git push</w:t>
      </w:r>
      <w:r>
        <w:rPr>
          <w:rFonts w:ascii="Times New Roman" w:hAnsi="Times New Roman" w:cs="Times New Roman"/>
          <w:i/>
          <w:color w:val="2E74B5" w:themeColor="accent1" w:themeShade="BF"/>
          <w:sz w:val="24"/>
          <w:szCs w:val="24"/>
        </w:rPr>
        <w:t xml:space="preserve"> -u</w:t>
      </w:r>
      <w:r w:rsidRPr="00D55FB1">
        <w:rPr>
          <w:rFonts w:ascii="Times New Roman" w:hAnsi="Times New Roman" w:cs="Times New Roman"/>
          <w:i/>
          <w:color w:val="2E74B5" w:themeColor="accent1" w:themeShade="BF"/>
          <w:sz w:val="24"/>
          <w:szCs w:val="24"/>
        </w:rPr>
        <w:t xml:space="preserve"> origin main</w:t>
      </w:r>
      <w:r w:rsidR="00A255A6">
        <w:rPr>
          <w:rFonts w:ascii="Times New Roman" w:hAnsi="Times New Roman" w:cs="Times New Roman"/>
          <w:i/>
          <w:color w:val="2E74B5" w:themeColor="accent1" w:themeShade="BF"/>
          <w:sz w:val="24"/>
          <w:szCs w:val="24"/>
        </w:rPr>
        <w:t xml:space="preserve"> </w:t>
      </w:r>
      <w:r w:rsidR="00A255A6" w:rsidRPr="00BA14AB">
        <w:rPr>
          <w:rFonts w:ascii="Nikosh" w:hAnsi="Nikosh" w:cs="Nikosh" w:hint="cs"/>
          <w:sz w:val="24"/>
        </w:rPr>
        <w:t>।এর</w:t>
      </w:r>
      <w:r w:rsidR="00A255A6" w:rsidRPr="00BA14AB">
        <w:rPr>
          <w:rFonts w:ascii="Nikosh" w:hAnsi="Nikosh" w:cs="Nikosh"/>
          <w:sz w:val="24"/>
        </w:rPr>
        <w:t xml:space="preserve"> </w:t>
      </w:r>
      <w:r w:rsidR="00A255A6" w:rsidRPr="00BA14AB">
        <w:rPr>
          <w:rFonts w:ascii="Nikosh" w:hAnsi="Nikosh" w:cs="Nikosh" w:hint="cs"/>
          <w:sz w:val="24"/>
        </w:rPr>
        <w:t>ফলে</w:t>
      </w:r>
      <w:r w:rsidR="00A255A6" w:rsidRPr="00BA14AB">
        <w:rPr>
          <w:rFonts w:ascii="Nikosh" w:hAnsi="Nikosh" w:cs="Nikosh"/>
          <w:sz w:val="24"/>
        </w:rPr>
        <w:t xml:space="preserve"> </w:t>
      </w:r>
      <w:r w:rsidR="00A255A6" w:rsidRPr="00BA14AB">
        <w:rPr>
          <w:rFonts w:ascii="Nikosh" w:hAnsi="Nikosh" w:cs="Nikosh" w:hint="cs"/>
          <w:sz w:val="24"/>
        </w:rPr>
        <w:t>কি</w:t>
      </w:r>
      <w:r w:rsidR="00A255A6" w:rsidRPr="00BA14AB">
        <w:rPr>
          <w:rFonts w:ascii="Nikosh" w:hAnsi="Nikosh" w:cs="Nikosh"/>
          <w:sz w:val="24"/>
        </w:rPr>
        <w:t xml:space="preserve"> </w:t>
      </w:r>
      <w:r w:rsidR="00A255A6" w:rsidRPr="00BA14AB">
        <w:rPr>
          <w:rFonts w:ascii="Nikosh" w:hAnsi="Nikosh" w:cs="Nikosh" w:hint="cs"/>
          <w:sz w:val="24"/>
        </w:rPr>
        <w:t>হবে</w:t>
      </w:r>
      <w:r w:rsidR="00A255A6" w:rsidRPr="00BA14AB">
        <w:rPr>
          <w:rFonts w:ascii="Nikosh" w:hAnsi="Nikosh" w:cs="Nikosh"/>
          <w:sz w:val="24"/>
        </w:rPr>
        <w:t xml:space="preserve">? </w:t>
      </w:r>
      <w:r w:rsidR="00A255A6" w:rsidRPr="00BA14AB">
        <w:rPr>
          <w:rFonts w:ascii="Nikosh" w:hAnsi="Nikosh" w:cs="Nikosh" w:hint="cs"/>
          <w:sz w:val="24"/>
        </w:rPr>
        <w:t>পরবর্তীতে</w:t>
      </w:r>
      <w:r w:rsidR="00A255A6" w:rsidRPr="00BA14AB">
        <w:rPr>
          <w:rFonts w:ascii="Nikosh" w:hAnsi="Nikosh" w:cs="Nikosh"/>
          <w:sz w:val="24"/>
        </w:rPr>
        <w:t xml:space="preserve"> </w:t>
      </w:r>
      <w:r w:rsidR="00A255A6" w:rsidRPr="00BA14AB">
        <w:rPr>
          <w:rFonts w:ascii="Nikosh" w:hAnsi="Nikosh" w:cs="Nikosh" w:hint="cs"/>
          <w:sz w:val="24"/>
        </w:rPr>
        <w:t>কেবল</w:t>
      </w:r>
      <w:r w:rsidR="00A255A6">
        <w:rPr>
          <w:rFonts w:ascii="Nirmala UI" w:hAnsi="Nirmala UI" w:cs="Nirmala UI"/>
          <w:i/>
          <w:color w:val="2E74B5" w:themeColor="accent1" w:themeShade="BF"/>
          <w:sz w:val="24"/>
          <w:szCs w:val="24"/>
        </w:rPr>
        <w:t xml:space="preserve"> </w:t>
      </w:r>
      <w:r w:rsidR="00A255A6" w:rsidRPr="00BA14AB">
        <w:rPr>
          <w:rFonts w:ascii="Times New Roman" w:hAnsi="Times New Roman" w:cs="Times New Roman"/>
          <w:i/>
          <w:color w:val="2E74B5" w:themeColor="accent1" w:themeShade="BF"/>
          <w:sz w:val="24"/>
          <w:szCs w:val="24"/>
        </w:rPr>
        <w:t>git push</w:t>
      </w:r>
      <w:r w:rsidR="00A255A6">
        <w:rPr>
          <w:rFonts w:ascii="Nirmala UI" w:hAnsi="Nirmala UI" w:cs="Nirmala UI"/>
          <w:i/>
          <w:color w:val="2E74B5" w:themeColor="accent1" w:themeShade="BF"/>
          <w:sz w:val="24"/>
          <w:szCs w:val="24"/>
        </w:rPr>
        <w:t xml:space="preserve"> </w:t>
      </w:r>
      <w:r w:rsidR="00A255A6" w:rsidRPr="00BA14AB">
        <w:rPr>
          <w:rFonts w:ascii="Nikosh" w:hAnsi="Nikosh" w:cs="Nikosh"/>
          <w:sz w:val="24"/>
        </w:rPr>
        <w:t>লিখলেই হবে</w:t>
      </w:r>
      <w:r w:rsidR="00A255A6">
        <w:rPr>
          <w:rFonts w:ascii="Nirmala UI" w:hAnsi="Nirmala UI" w:cs="Nirmala UI"/>
          <w:i/>
          <w:color w:val="2E74B5" w:themeColor="accent1" w:themeShade="BF"/>
          <w:sz w:val="24"/>
          <w:szCs w:val="24"/>
        </w:rPr>
        <w:t xml:space="preserve"> </w:t>
      </w:r>
      <w:r w:rsidR="00A255A6" w:rsidRPr="00BA14AB">
        <w:rPr>
          <w:rFonts w:ascii="Times New Roman" w:hAnsi="Times New Roman" w:cs="Times New Roman"/>
          <w:i/>
          <w:color w:val="2E74B5" w:themeColor="accent1" w:themeShade="BF"/>
          <w:sz w:val="24"/>
          <w:szCs w:val="24"/>
        </w:rPr>
        <w:t>origin main</w:t>
      </w:r>
      <w:r w:rsidR="00A255A6">
        <w:rPr>
          <w:rFonts w:ascii="Nirmala UI" w:hAnsi="Nirmala UI" w:cs="Nirmala UI"/>
          <w:i/>
          <w:color w:val="2E74B5" w:themeColor="accent1" w:themeShade="BF"/>
          <w:sz w:val="24"/>
          <w:szCs w:val="24"/>
        </w:rPr>
        <w:t xml:space="preserve"> </w:t>
      </w:r>
      <w:r w:rsidR="00A255A6" w:rsidRPr="00BA14AB">
        <w:rPr>
          <w:rFonts w:ascii="Nikosh" w:hAnsi="Nikosh" w:cs="Nikosh"/>
          <w:sz w:val="24"/>
        </w:rPr>
        <w:t>লেখা লাগবে না।</w:t>
      </w:r>
      <w:r w:rsidR="00A255A6">
        <w:rPr>
          <w:rFonts w:ascii="Nirmala UI" w:hAnsi="Nirmala UI" w:cs="Nirmala UI"/>
          <w:i/>
          <w:color w:val="2E74B5" w:themeColor="accent1" w:themeShade="BF"/>
          <w:sz w:val="24"/>
          <w:szCs w:val="24"/>
        </w:rPr>
        <w:t xml:space="preserve"> </w:t>
      </w:r>
    </w:p>
    <w:p w:rsidR="003E211F" w:rsidRDefault="003E211F">
      <w:pPr>
        <w:spacing w:after="0"/>
        <w:jc w:val="both"/>
        <w:rPr>
          <w:rFonts w:ascii="Nikosh" w:hAnsi="Nikosh" w:cs="Nikosh"/>
          <w:sz w:val="24"/>
        </w:rPr>
      </w:pPr>
    </w:p>
    <w:p w:rsidR="003E211F" w:rsidRPr="00BA14AB" w:rsidRDefault="009A4F2E">
      <w:pPr>
        <w:spacing w:after="0"/>
        <w:jc w:val="both"/>
        <w:rPr>
          <w:rFonts w:ascii="Nikosh" w:hAnsi="Nikosh" w:cs="Nikosh"/>
          <w:b/>
          <w:sz w:val="28"/>
          <w:u w:val="double"/>
        </w:rPr>
      </w:pPr>
      <w:r w:rsidRPr="00BA14AB">
        <w:rPr>
          <w:rFonts w:ascii="Nikosh" w:hAnsi="Nikosh" w:cs="Nikosh"/>
          <w:b/>
          <w:sz w:val="28"/>
          <w:u w:val="double"/>
        </w:rPr>
        <w:t>৮</w:t>
      </w:r>
      <w:r w:rsidR="00B43E42">
        <w:rPr>
          <w:rFonts w:ascii="Nikosh" w:hAnsi="Nikosh" w:cs="Nikosh"/>
          <w:b/>
          <w:sz w:val="28"/>
          <w:u w:val="double"/>
        </w:rPr>
        <w:t>.</w:t>
      </w:r>
      <w:r w:rsidRPr="00BA14AB">
        <w:rPr>
          <w:rFonts w:ascii="Nikosh" w:hAnsi="Nikosh" w:cs="Nikosh"/>
          <w:b/>
          <w:sz w:val="28"/>
          <w:u w:val="double"/>
        </w:rPr>
        <w:t xml:space="preserve"> ব্রাঞ্চ অপারেশন: </w:t>
      </w:r>
    </w:p>
    <w:p w:rsidR="009A4F2E" w:rsidRDefault="009A4F2E">
      <w:pPr>
        <w:spacing w:after="0"/>
        <w:jc w:val="both"/>
        <w:rPr>
          <w:rFonts w:ascii="Nikosh" w:hAnsi="Nikosh" w:cs="Nikosh"/>
          <w:sz w:val="24"/>
        </w:rPr>
      </w:pPr>
      <w:r>
        <w:rPr>
          <w:rFonts w:ascii="Nikosh" w:hAnsi="Nikosh" w:cs="Nikosh"/>
          <w:sz w:val="24"/>
        </w:rPr>
        <w:t xml:space="preserve">একটি প্রোজেক্টে সাধারণত অনেক ধরণের ডেভেলপার কাজ করে। কিন্তু গিটহাবে তো রিপজিটরি একটা তার মধ্যে প্রোজেক্ট ও একটা তাহলে সবাই কি আলাদা আলাদা রিপো বানাবে? এমন টা নয়, প্রোজেক্ট ডেভেলপমেন্ট এর এক এক শাখা ঐ একটা প্রোজেক্টের আলাদা আলাদা ভারসন ভার্চুয়ালি তৈরি করে এবং তাদের নিজস্ব পরিবর্তন সেভ করে। এবং কাজ শেষে সব শাখা গুলো এক সাথে মার্জ করে একটি মেইন ফাইল তৈরী হয়। মূল কথা হলো ফাইল আলাদা আলাদা তৈরি হয় না। একটাই ফাইলের আলাদা আলাদা ভার্সন তৈরী হয়। এটাই মূলত ব্যাঞ্চের সৌন্দর্য। </w:t>
      </w:r>
    </w:p>
    <w:p w:rsidR="009A4F2E" w:rsidRDefault="009A4F2E" w:rsidP="00BA14AB">
      <w:pPr>
        <w:spacing w:after="0"/>
        <w:ind w:left="540"/>
        <w:jc w:val="both"/>
        <w:rPr>
          <w:rFonts w:ascii="Nikosh" w:hAnsi="Nikosh" w:cs="Nikosh"/>
          <w:b/>
          <w:sz w:val="28"/>
          <w:u w:val="double"/>
        </w:rPr>
      </w:pPr>
      <w:r w:rsidRPr="00BA14AB">
        <w:rPr>
          <w:rFonts w:ascii="Nikosh" w:hAnsi="Nikosh" w:cs="Nikosh"/>
          <w:b/>
          <w:sz w:val="28"/>
          <w:u w:val="double"/>
        </w:rPr>
        <w:t xml:space="preserve">৮.১ সম্পর্কিত কমান্ড লাইনস: </w:t>
      </w:r>
    </w:p>
    <w:p w:rsidR="009A4F2E" w:rsidRDefault="009A4F2E" w:rsidP="00BA14AB">
      <w:pPr>
        <w:spacing w:after="0"/>
        <w:ind w:left="540"/>
        <w:jc w:val="both"/>
        <w:rPr>
          <w:rFonts w:ascii="Nikosh" w:hAnsi="Nikosh" w:cs="Nikosh"/>
          <w:sz w:val="24"/>
        </w:rPr>
      </w:pPr>
      <w:r>
        <w:rPr>
          <w:rFonts w:ascii="Nikosh" w:hAnsi="Nikosh" w:cs="Nikosh"/>
          <w:sz w:val="24"/>
        </w:rPr>
        <w:t xml:space="preserve">চলমান ব্রাঞ্চ চেক করা: </w:t>
      </w:r>
      <w:r w:rsidRPr="00BA14AB">
        <w:rPr>
          <w:rFonts w:ascii="Times New Roman" w:hAnsi="Times New Roman" w:cs="Times New Roman"/>
          <w:i/>
          <w:color w:val="2E74B5" w:themeColor="accent1" w:themeShade="BF"/>
          <w:sz w:val="24"/>
          <w:szCs w:val="24"/>
        </w:rPr>
        <w:t>git branch</w:t>
      </w:r>
      <w:r>
        <w:rPr>
          <w:rFonts w:ascii="Nikosh" w:hAnsi="Nikosh" w:cs="Nikosh"/>
          <w:sz w:val="24"/>
        </w:rPr>
        <w:t xml:space="preserve"> </w:t>
      </w:r>
    </w:p>
    <w:p w:rsidR="009A4F2E" w:rsidRDefault="009A4F2E" w:rsidP="00BA14AB">
      <w:pPr>
        <w:spacing w:after="0"/>
        <w:ind w:left="540"/>
        <w:jc w:val="both"/>
        <w:rPr>
          <w:rFonts w:ascii="Nikosh" w:hAnsi="Nikosh" w:cs="Nikosh"/>
          <w:sz w:val="24"/>
        </w:rPr>
      </w:pPr>
      <w:r>
        <w:rPr>
          <w:rFonts w:ascii="Nikosh" w:hAnsi="Nikosh" w:cs="Nikosh"/>
          <w:sz w:val="24"/>
        </w:rPr>
        <w:t xml:space="preserve">চলমান ব্রাঞ্চ এর নাম পরিবর্তন করা: </w:t>
      </w:r>
      <w:r w:rsidRPr="00BA14AB">
        <w:rPr>
          <w:rFonts w:ascii="Times New Roman" w:hAnsi="Times New Roman" w:cs="Times New Roman"/>
          <w:i/>
          <w:color w:val="2E74B5" w:themeColor="accent1" w:themeShade="BF"/>
          <w:sz w:val="24"/>
          <w:szCs w:val="24"/>
        </w:rPr>
        <w:t>git branch -M ‘New Name</w:t>
      </w:r>
      <w:r w:rsidR="00AC37A3" w:rsidRPr="00BA14AB">
        <w:rPr>
          <w:rFonts w:ascii="Times New Roman" w:hAnsi="Times New Roman" w:cs="Times New Roman"/>
          <w:i/>
          <w:color w:val="2E74B5" w:themeColor="accent1" w:themeShade="BF"/>
          <w:sz w:val="24"/>
          <w:szCs w:val="24"/>
        </w:rPr>
        <w:t xml:space="preserve"> of current branch</w:t>
      </w:r>
      <w:r w:rsidRPr="00BA14AB">
        <w:rPr>
          <w:rFonts w:ascii="Times New Roman" w:hAnsi="Times New Roman" w:cs="Times New Roman"/>
          <w:i/>
          <w:color w:val="2E74B5" w:themeColor="accent1" w:themeShade="BF"/>
          <w:sz w:val="24"/>
          <w:szCs w:val="24"/>
        </w:rPr>
        <w:t>’</w:t>
      </w:r>
    </w:p>
    <w:p w:rsidR="009A4F2E" w:rsidRDefault="00B43E42" w:rsidP="00BA14AB">
      <w:pPr>
        <w:spacing w:after="0"/>
        <w:ind w:left="540"/>
        <w:jc w:val="both"/>
        <w:rPr>
          <w:rFonts w:ascii="Nikosh" w:hAnsi="Nikosh" w:cs="Nikosh"/>
          <w:sz w:val="24"/>
        </w:rPr>
      </w:pPr>
      <w:r>
        <w:rPr>
          <w:rFonts w:ascii="Nikosh" w:hAnsi="Nikosh" w:cs="Nikosh"/>
          <w:sz w:val="24"/>
        </w:rPr>
        <w:t xml:space="preserve">নতুন ব্যাঞ্চ তৈরি করা: </w:t>
      </w:r>
      <w:r w:rsidRPr="00BA14AB">
        <w:rPr>
          <w:rFonts w:ascii="Times New Roman" w:hAnsi="Times New Roman" w:cs="Times New Roman"/>
          <w:i/>
          <w:color w:val="2E74B5" w:themeColor="accent1" w:themeShade="BF"/>
          <w:sz w:val="24"/>
          <w:szCs w:val="24"/>
        </w:rPr>
        <w:t xml:space="preserve">git checkout -b </w:t>
      </w:r>
      <w:r w:rsidR="00AC37A3" w:rsidRPr="00BA14AB">
        <w:rPr>
          <w:rFonts w:ascii="Times New Roman" w:hAnsi="Times New Roman" w:cs="Times New Roman"/>
          <w:i/>
          <w:color w:val="2E74B5" w:themeColor="accent1" w:themeShade="BF"/>
          <w:sz w:val="24"/>
          <w:szCs w:val="24"/>
        </w:rPr>
        <w:t>‘New branch Name’</w:t>
      </w:r>
    </w:p>
    <w:p w:rsidR="00AC37A3" w:rsidRDefault="00AC37A3" w:rsidP="00BA14AB">
      <w:pPr>
        <w:spacing w:after="0"/>
        <w:ind w:left="540"/>
        <w:jc w:val="both"/>
        <w:rPr>
          <w:rFonts w:ascii="Nikosh" w:hAnsi="Nikosh" w:cs="Nikosh"/>
          <w:sz w:val="24"/>
        </w:rPr>
      </w:pPr>
      <w:r>
        <w:rPr>
          <w:rFonts w:ascii="Nikosh" w:hAnsi="Nikosh" w:cs="Nikosh"/>
          <w:sz w:val="24"/>
        </w:rPr>
        <w:t xml:space="preserve">ব্রাঞ্চ পরিবর্তন করা: </w:t>
      </w:r>
      <w:r w:rsidRPr="00BA14AB">
        <w:rPr>
          <w:rFonts w:ascii="Times New Roman" w:hAnsi="Times New Roman" w:cs="Times New Roman"/>
          <w:i/>
          <w:color w:val="2E74B5" w:themeColor="accent1" w:themeShade="BF"/>
          <w:sz w:val="24"/>
          <w:szCs w:val="24"/>
        </w:rPr>
        <w:t>git checkout ‘branch name’</w:t>
      </w:r>
    </w:p>
    <w:p w:rsidR="00AC37A3" w:rsidRDefault="00AC37A3" w:rsidP="00BA14AB">
      <w:pPr>
        <w:spacing w:after="0"/>
        <w:ind w:left="540"/>
        <w:jc w:val="both"/>
        <w:rPr>
          <w:rFonts w:ascii="Times New Roman" w:hAnsi="Times New Roman" w:cs="Times New Roman"/>
          <w:i/>
          <w:color w:val="2E74B5" w:themeColor="accent1" w:themeShade="BF"/>
          <w:sz w:val="24"/>
          <w:szCs w:val="24"/>
        </w:rPr>
      </w:pPr>
      <w:r>
        <w:rPr>
          <w:rFonts w:ascii="Nikosh" w:hAnsi="Nikosh" w:cs="Nikosh"/>
          <w:sz w:val="24"/>
        </w:rPr>
        <w:t xml:space="preserve">ব্রাঞ্চ ডিলিট করা: </w:t>
      </w:r>
      <w:r w:rsidRPr="00BA14AB">
        <w:rPr>
          <w:rFonts w:ascii="Times New Roman" w:hAnsi="Times New Roman" w:cs="Times New Roman"/>
          <w:i/>
          <w:color w:val="2E74B5" w:themeColor="accent1" w:themeShade="BF"/>
          <w:sz w:val="24"/>
          <w:szCs w:val="24"/>
        </w:rPr>
        <w:t>git branch -d ‘Name of target branch’</w:t>
      </w:r>
    </w:p>
    <w:p w:rsidR="00C36901" w:rsidRDefault="00C36901">
      <w:pPr>
        <w:spacing w:after="0"/>
        <w:jc w:val="both"/>
        <w:rPr>
          <w:rFonts w:ascii="Nikosh" w:hAnsi="Nikosh" w:cs="Nikosh"/>
          <w:sz w:val="24"/>
        </w:rPr>
      </w:pPr>
    </w:p>
    <w:p w:rsidR="00C36901" w:rsidRPr="00BA14AB" w:rsidRDefault="00C36901" w:rsidP="00BA14AB">
      <w:pPr>
        <w:spacing w:after="0"/>
        <w:ind w:left="540"/>
        <w:jc w:val="both"/>
        <w:rPr>
          <w:rFonts w:ascii="Times New Roman" w:hAnsi="Times New Roman" w:cs="Times New Roman"/>
          <w:i/>
          <w:color w:val="2E74B5" w:themeColor="accent1" w:themeShade="BF"/>
          <w:sz w:val="24"/>
          <w:szCs w:val="24"/>
        </w:rPr>
      </w:pPr>
      <w:r>
        <w:rPr>
          <w:rFonts w:ascii="Nikosh" w:hAnsi="Nikosh" w:cs="Nikosh"/>
          <w:sz w:val="24"/>
        </w:rPr>
        <w:t xml:space="preserve">ব্রাঞ্চ ক্রিয়েট করা মানে হলো লোকাল রিপোতে ক্রিয়েট করা। এটা তখনও রিমোট রিপোতে আপডেট হয়নি। এখন নতুন ব্রাঞ্চে গিয়ে কাজ করে সব পরিবর্তন </w:t>
      </w:r>
      <w:r w:rsidRPr="00BA14AB">
        <w:rPr>
          <w:rFonts w:ascii="Times New Roman" w:hAnsi="Times New Roman" w:cs="Times New Roman"/>
          <w:i/>
          <w:color w:val="2E74B5" w:themeColor="accent1" w:themeShade="BF"/>
          <w:sz w:val="24"/>
          <w:szCs w:val="24"/>
        </w:rPr>
        <w:t>add, commit</w:t>
      </w:r>
      <w:r>
        <w:rPr>
          <w:rFonts w:ascii="Nikosh" w:hAnsi="Nikosh" w:cs="Nikosh"/>
          <w:sz w:val="24"/>
        </w:rPr>
        <w:t xml:space="preserve"> এবং সবশেষে </w:t>
      </w:r>
      <w:r w:rsidRPr="00BA14AB">
        <w:rPr>
          <w:rFonts w:ascii="Times New Roman" w:hAnsi="Times New Roman" w:cs="Times New Roman"/>
          <w:i/>
          <w:color w:val="2E74B5" w:themeColor="accent1" w:themeShade="BF"/>
          <w:sz w:val="24"/>
          <w:szCs w:val="24"/>
        </w:rPr>
        <w:t>push</w:t>
      </w:r>
      <w:r>
        <w:rPr>
          <w:rFonts w:ascii="Nikosh" w:hAnsi="Nikosh" w:cs="Nikosh"/>
          <w:sz w:val="24"/>
        </w:rPr>
        <w:t xml:space="preserve"> করলে ব্রাঞ্চ আপডেট হয়ে যাবে। তবে এখন পুশ কিন্তু </w:t>
      </w:r>
      <w:r w:rsidRPr="00BA14AB">
        <w:rPr>
          <w:rFonts w:ascii="Times New Roman" w:hAnsi="Times New Roman" w:cs="Times New Roman"/>
          <w:i/>
          <w:color w:val="2E74B5" w:themeColor="accent1" w:themeShade="BF"/>
          <w:sz w:val="24"/>
          <w:szCs w:val="24"/>
        </w:rPr>
        <w:t>git push origin main</w:t>
      </w:r>
      <w:r>
        <w:rPr>
          <w:rFonts w:ascii="Nikosh" w:hAnsi="Nikosh" w:cs="Nikosh"/>
          <w:sz w:val="24"/>
        </w:rPr>
        <w:t xml:space="preserve"> নয় বরং </w:t>
      </w:r>
      <w:r w:rsidRPr="00BA14AB">
        <w:rPr>
          <w:rFonts w:ascii="Times New Roman" w:hAnsi="Times New Roman" w:cs="Times New Roman"/>
          <w:i/>
          <w:color w:val="2E74B5" w:themeColor="accent1" w:themeShade="BF"/>
          <w:sz w:val="24"/>
          <w:szCs w:val="24"/>
        </w:rPr>
        <w:t>git push origin ‘Current branch name’</w:t>
      </w:r>
    </w:p>
    <w:p w:rsidR="00271D83" w:rsidRDefault="00271D83">
      <w:pPr>
        <w:spacing w:after="0"/>
        <w:jc w:val="both"/>
        <w:rPr>
          <w:rFonts w:ascii="Nikosh" w:hAnsi="Nikosh" w:cs="Nikosh"/>
          <w:sz w:val="24"/>
        </w:rPr>
      </w:pPr>
    </w:p>
    <w:p w:rsidR="00D929DA" w:rsidRPr="00BA14AB" w:rsidRDefault="00E94C8A">
      <w:pPr>
        <w:spacing w:after="0"/>
        <w:jc w:val="both"/>
        <w:rPr>
          <w:rFonts w:ascii="Nikosh" w:hAnsi="Nikosh" w:cs="Nikosh"/>
          <w:b/>
          <w:sz w:val="28"/>
          <w:u w:val="double"/>
        </w:rPr>
      </w:pPr>
      <w:r w:rsidRPr="00BA14AB">
        <w:rPr>
          <w:rFonts w:ascii="Nikosh" w:hAnsi="Nikosh" w:cs="Nikosh"/>
          <w:b/>
          <w:sz w:val="28"/>
          <w:u w:val="double"/>
        </w:rPr>
        <w:t xml:space="preserve">৯. </w:t>
      </w:r>
      <w:r w:rsidRPr="00BA14AB">
        <w:rPr>
          <w:rFonts w:ascii="Times New Roman" w:hAnsi="Times New Roman" w:cs="Times New Roman"/>
          <w:b/>
          <w:sz w:val="28"/>
          <w:u w:val="double"/>
        </w:rPr>
        <w:t>Merge</w:t>
      </w:r>
      <w:r>
        <w:rPr>
          <w:rFonts w:ascii="Nikosh" w:hAnsi="Nikosh" w:cs="Nikosh"/>
          <w:b/>
          <w:sz w:val="28"/>
          <w:u w:val="double"/>
        </w:rPr>
        <w:t xml:space="preserve"> অপারেশন</w:t>
      </w:r>
      <w:r w:rsidRPr="00BA14AB">
        <w:rPr>
          <w:rFonts w:ascii="Nikosh" w:hAnsi="Nikosh" w:cs="Nikosh"/>
          <w:b/>
          <w:sz w:val="28"/>
          <w:u w:val="double"/>
        </w:rPr>
        <w:t>:</w:t>
      </w:r>
    </w:p>
    <w:p w:rsidR="00271D83" w:rsidRDefault="008B6B70">
      <w:pPr>
        <w:spacing w:after="0"/>
        <w:jc w:val="both"/>
        <w:rPr>
          <w:rFonts w:ascii="Nikosh" w:hAnsi="Nikosh" w:cs="Nikosh"/>
          <w:sz w:val="24"/>
        </w:rPr>
      </w:pPr>
      <w:r>
        <w:rPr>
          <w:rFonts w:ascii="Nikosh" w:hAnsi="Nikosh" w:cs="Nikosh"/>
          <w:sz w:val="24"/>
        </w:rPr>
        <w:t xml:space="preserve">ধরা যাক কোন প্রোজেক্টে </w:t>
      </w:r>
      <w:r w:rsidRPr="00BA14AB">
        <w:rPr>
          <w:rFonts w:ascii="Times New Roman" w:hAnsi="Times New Roman" w:cs="Times New Roman"/>
          <w:sz w:val="24"/>
        </w:rPr>
        <w:t>main branch</w:t>
      </w:r>
      <w:r>
        <w:rPr>
          <w:rFonts w:ascii="Nikosh" w:hAnsi="Nikosh" w:cs="Nikosh"/>
          <w:sz w:val="24"/>
        </w:rPr>
        <w:t xml:space="preserve"> ছাড়া দুইটি আলাদা ব্রাঞ্চ যেমন </w:t>
      </w:r>
      <w:r w:rsidRPr="00BA14AB">
        <w:rPr>
          <w:rFonts w:ascii="Times New Roman" w:hAnsi="Times New Roman" w:cs="Times New Roman"/>
          <w:sz w:val="24"/>
        </w:rPr>
        <w:t>homePc branch</w:t>
      </w:r>
      <w:r>
        <w:rPr>
          <w:rFonts w:ascii="Nikosh" w:hAnsi="Nikosh" w:cs="Nikosh"/>
          <w:sz w:val="24"/>
        </w:rPr>
        <w:t xml:space="preserve"> এবং </w:t>
      </w:r>
      <w:r w:rsidRPr="00BA14AB">
        <w:rPr>
          <w:rFonts w:ascii="Times New Roman" w:hAnsi="Times New Roman" w:cs="Times New Roman"/>
          <w:sz w:val="24"/>
        </w:rPr>
        <w:t>officePc branch</w:t>
      </w:r>
      <w:r>
        <w:rPr>
          <w:rFonts w:ascii="Nikosh" w:hAnsi="Nikosh" w:cs="Nikosh"/>
          <w:sz w:val="24"/>
        </w:rPr>
        <w:t xml:space="preserve"> রয়েছে। এখন দুইটি ব্রাঞ্চ একই ফাইলে তারা আলদা আলাদা কাজ করেছে। প্রোজেক্ট শেষে তারা তাদের কাজ এবার </w:t>
      </w:r>
      <w:r w:rsidRPr="00BA14AB">
        <w:rPr>
          <w:rFonts w:ascii="Times New Roman" w:hAnsi="Times New Roman" w:cs="Times New Roman"/>
          <w:sz w:val="24"/>
        </w:rPr>
        <w:t>main branch</w:t>
      </w:r>
      <w:r>
        <w:rPr>
          <w:rFonts w:ascii="Nikosh" w:hAnsi="Nikosh" w:cs="Nikosh"/>
          <w:sz w:val="24"/>
        </w:rPr>
        <w:t xml:space="preserve"> এর সাথে মিলিয়ে দিতে চায়। এক্ষেত্রে ব্যবহার করা হয় </w:t>
      </w:r>
      <w:r w:rsidRPr="00BA14AB">
        <w:rPr>
          <w:rFonts w:ascii="Times New Roman" w:hAnsi="Times New Roman" w:cs="Times New Roman"/>
          <w:sz w:val="24"/>
        </w:rPr>
        <w:t>merge branch operation</w:t>
      </w:r>
      <w:r>
        <w:rPr>
          <w:rFonts w:ascii="Nikosh" w:hAnsi="Nikosh" w:cs="Nikosh"/>
          <w:sz w:val="24"/>
        </w:rPr>
        <w:t xml:space="preserve"> । এই কাজটি দুই ভাবে করা যায় প্রথমে দেখব কিভাবে ম্যানুয়ালি অর্থাৎ গিটহাবে গিয়ে করতে হয় সেটা। </w:t>
      </w:r>
    </w:p>
    <w:p w:rsidR="008B6B70" w:rsidRDefault="008B6B70">
      <w:pPr>
        <w:spacing w:after="0"/>
        <w:jc w:val="both"/>
        <w:rPr>
          <w:rFonts w:ascii="Nikosh" w:hAnsi="Nikosh" w:cs="Nikosh"/>
          <w:sz w:val="24"/>
        </w:rPr>
      </w:pPr>
    </w:p>
    <w:p w:rsidR="008B6B70" w:rsidRPr="00BA14AB" w:rsidRDefault="008B6B70" w:rsidP="00BA14AB">
      <w:pPr>
        <w:spacing w:after="0"/>
        <w:ind w:left="540"/>
        <w:jc w:val="both"/>
        <w:rPr>
          <w:rFonts w:ascii="Nikosh" w:hAnsi="Nikosh" w:cs="Nikosh"/>
          <w:b/>
          <w:sz w:val="28"/>
          <w:u w:val="double"/>
        </w:rPr>
      </w:pPr>
      <w:r w:rsidRPr="00BA14AB">
        <w:rPr>
          <w:rFonts w:ascii="Nikosh" w:hAnsi="Nikosh" w:cs="Nikosh"/>
          <w:b/>
          <w:sz w:val="28"/>
          <w:u w:val="double"/>
        </w:rPr>
        <w:t xml:space="preserve">৯.১ গিটহাব থেকে </w:t>
      </w:r>
      <w:r w:rsidRPr="00BA14AB">
        <w:rPr>
          <w:rFonts w:ascii="Times New Roman" w:hAnsi="Times New Roman" w:cs="Times New Roman"/>
          <w:b/>
          <w:sz w:val="28"/>
          <w:u w:val="double"/>
        </w:rPr>
        <w:t>merge</w:t>
      </w:r>
      <w:r w:rsidRPr="00BA14AB">
        <w:rPr>
          <w:rFonts w:ascii="Nikosh" w:hAnsi="Nikosh" w:cs="Nikosh"/>
          <w:b/>
          <w:sz w:val="28"/>
          <w:u w:val="double"/>
        </w:rPr>
        <w:t xml:space="preserve"> করার উপায়: </w:t>
      </w:r>
    </w:p>
    <w:p w:rsidR="008B6B70" w:rsidRDefault="008B6B70" w:rsidP="00BA14AB">
      <w:pPr>
        <w:spacing w:after="0"/>
        <w:ind w:left="540"/>
        <w:jc w:val="both"/>
        <w:rPr>
          <w:rFonts w:ascii="Nikosh" w:hAnsi="Nikosh" w:cs="Nikosh"/>
          <w:sz w:val="24"/>
        </w:rPr>
      </w:pPr>
      <w:r>
        <w:rPr>
          <w:rFonts w:ascii="Nikosh" w:hAnsi="Nikosh" w:cs="Nikosh"/>
          <w:sz w:val="24"/>
        </w:rPr>
        <w:t xml:space="preserve">ধরা যাক আমি </w:t>
      </w:r>
      <w:r w:rsidRPr="00D55FB1">
        <w:rPr>
          <w:rFonts w:ascii="Times New Roman" w:hAnsi="Times New Roman" w:cs="Times New Roman"/>
          <w:sz w:val="24"/>
        </w:rPr>
        <w:t>homePc branch</w:t>
      </w:r>
      <w:r>
        <w:rPr>
          <w:rFonts w:ascii="Times New Roman" w:hAnsi="Times New Roman" w:cs="Times New Roman"/>
          <w:sz w:val="24"/>
        </w:rPr>
        <w:t xml:space="preserve"> </w:t>
      </w:r>
      <w:r w:rsidRPr="00BA14AB">
        <w:rPr>
          <w:rFonts w:ascii="Nikosh" w:hAnsi="Nikosh" w:cs="Nikosh"/>
          <w:sz w:val="24"/>
        </w:rPr>
        <w:t>এ আছি</w:t>
      </w:r>
      <w:r w:rsidR="001F6C6C">
        <w:rPr>
          <w:rFonts w:ascii="Nikosh" w:hAnsi="Nikosh" w:cs="Nikosh"/>
          <w:sz w:val="24"/>
        </w:rPr>
        <w:t xml:space="preserve"> এখন আমি আমার ব্রাঞ্চ এর কাজ কে </w:t>
      </w:r>
      <w:r w:rsidR="001F6C6C" w:rsidRPr="00BA14AB">
        <w:rPr>
          <w:rFonts w:ascii="Times New Roman" w:hAnsi="Times New Roman" w:cs="Times New Roman"/>
          <w:sz w:val="24"/>
        </w:rPr>
        <w:t>main branch</w:t>
      </w:r>
      <w:r w:rsidR="001F6C6C">
        <w:rPr>
          <w:rFonts w:ascii="Nikosh" w:hAnsi="Nikosh" w:cs="Nikosh"/>
          <w:sz w:val="24"/>
        </w:rPr>
        <w:t xml:space="preserve"> এর সাথে মিশানোর জন্য </w:t>
      </w:r>
      <w:r w:rsidR="001F6C6C" w:rsidRPr="00BA14AB">
        <w:rPr>
          <w:rFonts w:ascii="Times New Roman" w:hAnsi="Times New Roman" w:cs="Times New Roman"/>
          <w:sz w:val="24"/>
        </w:rPr>
        <w:t>main branch</w:t>
      </w:r>
      <w:r w:rsidR="001F6C6C">
        <w:rPr>
          <w:rFonts w:ascii="Nikosh" w:hAnsi="Nikosh" w:cs="Nikosh"/>
          <w:sz w:val="24"/>
        </w:rPr>
        <w:t xml:space="preserve"> যে দেখাশোনা করছে তাকে </w:t>
      </w:r>
      <w:r w:rsidR="001F6C6C" w:rsidRPr="00BA14AB">
        <w:rPr>
          <w:rFonts w:ascii="Times New Roman" w:hAnsi="Times New Roman" w:cs="Times New Roman"/>
          <w:sz w:val="24"/>
        </w:rPr>
        <w:t xml:space="preserve">pull request </w:t>
      </w:r>
      <w:r w:rsidR="001F6C6C">
        <w:rPr>
          <w:rFonts w:ascii="Nikosh" w:hAnsi="Nikosh" w:cs="Nikosh"/>
          <w:sz w:val="24"/>
        </w:rPr>
        <w:t xml:space="preserve">দেব। সেক্ষেত্রে গিটহাবে গিয়ে নিজের ব্রাঞ্চ সিলেক্ট করে </w:t>
      </w:r>
      <w:r w:rsidR="001F6C6C" w:rsidRPr="00BA14AB">
        <w:rPr>
          <w:rFonts w:ascii="Times New Roman" w:hAnsi="Times New Roman" w:cs="Times New Roman"/>
          <w:sz w:val="24"/>
        </w:rPr>
        <w:t>pull request create</w:t>
      </w:r>
      <w:r w:rsidR="001F6C6C">
        <w:rPr>
          <w:rFonts w:ascii="Nikosh" w:hAnsi="Nikosh" w:cs="Nikosh"/>
          <w:sz w:val="24"/>
        </w:rPr>
        <w:t xml:space="preserve"> করতে হয়। এর পর </w:t>
      </w:r>
      <w:r w:rsidR="001F6C6C" w:rsidRPr="00BA14AB">
        <w:rPr>
          <w:rFonts w:ascii="Times New Roman" w:hAnsi="Times New Roman" w:cs="Times New Roman"/>
          <w:sz w:val="24"/>
        </w:rPr>
        <w:t>main branch</w:t>
      </w:r>
      <w:r w:rsidR="001F6C6C">
        <w:rPr>
          <w:rFonts w:ascii="Nikosh" w:hAnsi="Nikosh" w:cs="Nikosh"/>
          <w:sz w:val="24"/>
        </w:rPr>
        <w:t xml:space="preserve"> থেকে সেটা যাচাই করা হয় এবং দেখা হয় </w:t>
      </w:r>
      <w:r w:rsidR="001F6C6C" w:rsidRPr="00BA14AB">
        <w:rPr>
          <w:rFonts w:ascii="Times New Roman" w:hAnsi="Times New Roman" w:cs="Times New Roman"/>
          <w:sz w:val="24"/>
        </w:rPr>
        <w:t>automatic merge</w:t>
      </w:r>
      <w:r w:rsidR="001F6C6C">
        <w:rPr>
          <w:rFonts w:ascii="Nikosh" w:hAnsi="Nikosh" w:cs="Nikosh"/>
          <w:sz w:val="24"/>
        </w:rPr>
        <w:t xml:space="preserve"> সম্ভব কিনা। যদি সম্ভব হয় তাহলে </w:t>
      </w:r>
      <w:r w:rsidR="001F6C6C" w:rsidRPr="00BA14AB">
        <w:rPr>
          <w:rFonts w:ascii="Times New Roman" w:hAnsi="Times New Roman" w:cs="Times New Roman"/>
          <w:sz w:val="24"/>
        </w:rPr>
        <w:t>automatic merge</w:t>
      </w:r>
      <w:r w:rsidR="001F6C6C">
        <w:rPr>
          <w:rFonts w:ascii="Nikosh" w:hAnsi="Nikosh" w:cs="Nikosh"/>
          <w:sz w:val="24"/>
        </w:rPr>
        <w:t xml:space="preserve"> বাটনে ক্লিক করে  </w:t>
      </w:r>
      <w:r w:rsidR="001F6C6C" w:rsidRPr="00BA14AB">
        <w:rPr>
          <w:rFonts w:ascii="Times New Roman" w:hAnsi="Times New Roman" w:cs="Times New Roman"/>
          <w:sz w:val="24"/>
        </w:rPr>
        <w:t>merge</w:t>
      </w:r>
      <w:r w:rsidR="001F6C6C">
        <w:rPr>
          <w:rFonts w:ascii="Nikosh" w:hAnsi="Nikosh" w:cs="Nikosh"/>
          <w:sz w:val="24"/>
        </w:rPr>
        <w:t xml:space="preserve"> করতে হয় আর যদি </w:t>
      </w:r>
      <w:r w:rsidR="001F6C6C" w:rsidRPr="00BA14AB">
        <w:rPr>
          <w:rFonts w:ascii="Times New Roman" w:hAnsi="Times New Roman" w:cs="Times New Roman"/>
          <w:sz w:val="24"/>
        </w:rPr>
        <w:t>automatic merge</w:t>
      </w:r>
      <w:r w:rsidR="001F6C6C">
        <w:rPr>
          <w:rFonts w:ascii="Nikosh" w:hAnsi="Nikosh" w:cs="Nikosh"/>
          <w:sz w:val="24"/>
        </w:rPr>
        <w:t xml:space="preserve"> সম্ভব না হয় তাহলে বিশেষ অংশ পরিবর্তনের জন্য উক্ত শাখার ডেভলপারকে কিছু অংশ চেঞ্জ করতে বলা হয় কমেন্টের মাধ্যমে। </w:t>
      </w:r>
    </w:p>
    <w:p w:rsidR="00D624DA" w:rsidRDefault="00D624DA" w:rsidP="00BA14AB">
      <w:pPr>
        <w:spacing w:after="0"/>
        <w:ind w:left="540"/>
        <w:jc w:val="both"/>
        <w:rPr>
          <w:rFonts w:ascii="Nikosh" w:hAnsi="Nikosh" w:cs="Nikosh"/>
          <w:sz w:val="24"/>
        </w:rPr>
      </w:pPr>
    </w:p>
    <w:p w:rsidR="00D624DA" w:rsidRDefault="00D624DA" w:rsidP="00BA14AB">
      <w:pPr>
        <w:spacing w:after="0"/>
        <w:ind w:left="540"/>
        <w:jc w:val="both"/>
        <w:rPr>
          <w:rFonts w:ascii="Nikosh" w:hAnsi="Nikosh" w:cs="Nikosh"/>
          <w:sz w:val="24"/>
        </w:rPr>
      </w:pPr>
      <w:r>
        <w:rPr>
          <w:rFonts w:ascii="Nikosh" w:hAnsi="Nikosh" w:cs="Nikosh"/>
          <w:sz w:val="24"/>
        </w:rPr>
        <w:t xml:space="preserve">সফল ভাবে মার্জ করলে রিমোট রিপোতে মার্জ হবে অর্থাৎ রিমোট রিপোর </w:t>
      </w:r>
      <w:r w:rsidRPr="00BA14AB">
        <w:rPr>
          <w:rFonts w:ascii="Times New Roman" w:hAnsi="Times New Roman" w:cs="Times New Roman"/>
          <w:sz w:val="24"/>
        </w:rPr>
        <w:t>main branch update</w:t>
      </w:r>
      <w:r>
        <w:rPr>
          <w:rFonts w:ascii="Nikosh" w:hAnsi="Nikosh" w:cs="Nikosh"/>
          <w:sz w:val="24"/>
        </w:rPr>
        <w:t xml:space="preserve"> হবে ঠিকই কিন্তু লোকাল রিপোতে </w:t>
      </w:r>
      <w:r w:rsidRPr="00BA14AB">
        <w:rPr>
          <w:rFonts w:ascii="Times New Roman" w:hAnsi="Times New Roman" w:cs="Times New Roman"/>
          <w:sz w:val="24"/>
        </w:rPr>
        <w:t>main</w:t>
      </w:r>
      <w:r>
        <w:rPr>
          <w:rFonts w:ascii="Nikosh" w:hAnsi="Nikosh" w:cs="Nikosh"/>
          <w:sz w:val="24"/>
        </w:rPr>
        <w:t xml:space="preserve"> </w:t>
      </w:r>
      <w:r w:rsidRPr="00BA14AB">
        <w:rPr>
          <w:rFonts w:ascii="Times New Roman" w:hAnsi="Times New Roman" w:cs="Times New Roman"/>
          <w:sz w:val="24"/>
        </w:rPr>
        <w:t>branch update</w:t>
      </w:r>
      <w:r>
        <w:rPr>
          <w:rFonts w:ascii="Nikosh" w:hAnsi="Nikosh" w:cs="Nikosh"/>
          <w:sz w:val="24"/>
        </w:rPr>
        <w:t xml:space="preserve"> হবে না। সেক্ষেত্রে লোকাল রিপোতে আপডেট করার জন্য গিট ব্যাশে গিয়ে আগে ব্রাঞ্চটা চেঞ্জ করে </w:t>
      </w:r>
      <w:r w:rsidRPr="00BA14AB">
        <w:rPr>
          <w:rFonts w:ascii="Times New Roman" w:hAnsi="Times New Roman" w:cs="Times New Roman"/>
          <w:sz w:val="24"/>
        </w:rPr>
        <w:t>main branch</w:t>
      </w:r>
      <w:r>
        <w:rPr>
          <w:rFonts w:ascii="Nikosh" w:hAnsi="Nikosh" w:cs="Nikosh"/>
          <w:sz w:val="24"/>
        </w:rPr>
        <w:t xml:space="preserve"> এ নিতে হবে। তারপর কমান্ড চালাতে হবে। রিমোটের কোন চেঞ্জ লোকালে আনার জন্য সবসময় </w:t>
      </w:r>
      <w:r w:rsidRPr="00BA14AB">
        <w:rPr>
          <w:rFonts w:ascii="Times New Roman" w:hAnsi="Times New Roman" w:cs="Times New Roman"/>
          <w:sz w:val="24"/>
        </w:rPr>
        <w:t>pull command</w:t>
      </w:r>
      <w:r>
        <w:rPr>
          <w:rFonts w:ascii="Nikosh" w:hAnsi="Nikosh" w:cs="Nikosh"/>
          <w:sz w:val="24"/>
        </w:rPr>
        <w:t xml:space="preserve"> লিখতে হবে। </w:t>
      </w:r>
    </w:p>
    <w:p w:rsidR="00D624DA" w:rsidRDefault="00D624DA" w:rsidP="00BA14AB">
      <w:pPr>
        <w:spacing w:after="0"/>
        <w:ind w:left="540"/>
        <w:jc w:val="both"/>
        <w:rPr>
          <w:rFonts w:ascii="Nikosh" w:hAnsi="Nikosh" w:cs="Nikosh"/>
          <w:sz w:val="24"/>
        </w:rPr>
      </w:pPr>
    </w:p>
    <w:p w:rsidR="00D624DA" w:rsidRDefault="00D624DA" w:rsidP="00BA14AB">
      <w:pPr>
        <w:spacing w:after="0"/>
        <w:ind w:left="540"/>
        <w:jc w:val="both"/>
        <w:rPr>
          <w:rFonts w:ascii="Nikosh" w:hAnsi="Nikosh" w:cs="Nikosh"/>
          <w:sz w:val="24"/>
        </w:rPr>
      </w:pPr>
      <w:r>
        <w:rPr>
          <w:rFonts w:ascii="Nikosh" w:hAnsi="Nikosh" w:cs="Nikosh"/>
          <w:sz w:val="24"/>
        </w:rPr>
        <w:t xml:space="preserve">কমান্ড হলো </w:t>
      </w:r>
      <w:r w:rsidRPr="00BA14AB">
        <w:rPr>
          <w:rFonts w:ascii="Times New Roman" w:hAnsi="Times New Roman" w:cs="Times New Roman"/>
          <w:i/>
          <w:color w:val="2E74B5" w:themeColor="accent1" w:themeShade="BF"/>
          <w:sz w:val="24"/>
          <w:szCs w:val="24"/>
        </w:rPr>
        <w:t>git pull origin main</w:t>
      </w:r>
    </w:p>
    <w:p w:rsidR="00D624DA" w:rsidRDefault="00D624DA" w:rsidP="00BA14AB">
      <w:pPr>
        <w:spacing w:after="0"/>
        <w:ind w:left="540"/>
        <w:jc w:val="both"/>
        <w:rPr>
          <w:rFonts w:ascii="Nikosh" w:hAnsi="Nikosh" w:cs="Nikosh"/>
          <w:sz w:val="24"/>
        </w:rPr>
      </w:pPr>
    </w:p>
    <w:p w:rsidR="00D1689B" w:rsidRDefault="00D1689B" w:rsidP="00BA14AB">
      <w:pPr>
        <w:spacing w:after="0"/>
        <w:ind w:left="540"/>
        <w:jc w:val="both"/>
        <w:rPr>
          <w:rFonts w:ascii="Nikosh" w:hAnsi="Nikosh" w:cs="Nikosh"/>
          <w:sz w:val="24"/>
        </w:rPr>
      </w:pPr>
    </w:p>
    <w:p w:rsidR="00D1689B" w:rsidRPr="00D55FB1" w:rsidRDefault="00D1689B" w:rsidP="00D1689B">
      <w:pPr>
        <w:spacing w:after="0"/>
        <w:ind w:left="540"/>
        <w:jc w:val="both"/>
        <w:rPr>
          <w:rFonts w:ascii="Nikosh" w:hAnsi="Nikosh" w:cs="Nikosh"/>
          <w:b/>
          <w:sz w:val="28"/>
          <w:u w:val="double"/>
        </w:rPr>
      </w:pPr>
      <w:r w:rsidRPr="00D55FB1">
        <w:rPr>
          <w:rFonts w:ascii="Nikosh" w:hAnsi="Nikosh" w:cs="Nikosh"/>
          <w:b/>
          <w:sz w:val="28"/>
          <w:u w:val="double"/>
        </w:rPr>
        <w:t>৯.</w:t>
      </w:r>
      <w:r w:rsidR="00FA2B68">
        <w:rPr>
          <w:rFonts w:ascii="Nikosh" w:hAnsi="Nikosh" w:cs="Nikosh"/>
          <w:b/>
          <w:sz w:val="28"/>
          <w:u w:val="double"/>
        </w:rPr>
        <w:t>২</w:t>
      </w:r>
      <w:r w:rsidRPr="00D55FB1">
        <w:rPr>
          <w:rFonts w:ascii="Nikosh" w:hAnsi="Nikosh" w:cs="Nikosh"/>
          <w:b/>
          <w:sz w:val="28"/>
          <w:u w:val="double"/>
        </w:rPr>
        <w:t xml:space="preserve"> </w:t>
      </w:r>
      <w:r>
        <w:rPr>
          <w:rFonts w:ascii="Nikosh" w:hAnsi="Nikosh" w:cs="Nikosh"/>
          <w:b/>
          <w:sz w:val="28"/>
          <w:u w:val="double"/>
        </w:rPr>
        <w:t>গিট টার্মিনাল থেকে</w:t>
      </w:r>
      <w:r w:rsidRPr="00D55FB1">
        <w:rPr>
          <w:rFonts w:ascii="Nikosh" w:hAnsi="Nikosh" w:cs="Nikosh"/>
          <w:b/>
          <w:sz w:val="28"/>
          <w:u w:val="double"/>
        </w:rPr>
        <w:t xml:space="preserve"> </w:t>
      </w:r>
      <w:r w:rsidRPr="00D55FB1">
        <w:rPr>
          <w:rFonts w:ascii="Times New Roman" w:hAnsi="Times New Roman" w:cs="Times New Roman"/>
          <w:b/>
          <w:sz w:val="28"/>
          <w:u w:val="double"/>
        </w:rPr>
        <w:t>merge</w:t>
      </w:r>
      <w:r w:rsidRPr="00D55FB1">
        <w:rPr>
          <w:rFonts w:ascii="Nikosh" w:hAnsi="Nikosh" w:cs="Nikosh"/>
          <w:b/>
          <w:sz w:val="28"/>
          <w:u w:val="double"/>
        </w:rPr>
        <w:t xml:space="preserve"> করার উপায়: </w:t>
      </w:r>
      <w:r w:rsidR="00FA2B68">
        <w:rPr>
          <w:rFonts w:ascii="Nikosh" w:hAnsi="Nikosh" w:cs="Nikosh"/>
          <w:b/>
          <w:sz w:val="28"/>
          <w:u w:val="double"/>
        </w:rPr>
        <w:t xml:space="preserve"> </w:t>
      </w:r>
    </w:p>
    <w:p w:rsidR="00D1689B" w:rsidRDefault="00D624DA" w:rsidP="00D1689B">
      <w:pPr>
        <w:spacing w:after="0"/>
        <w:ind w:left="540"/>
        <w:jc w:val="both"/>
        <w:rPr>
          <w:rFonts w:ascii="Nikosh" w:hAnsi="Nikosh" w:cs="Nikosh"/>
          <w:sz w:val="24"/>
        </w:rPr>
      </w:pPr>
      <w:r>
        <w:rPr>
          <w:rFonts w:ascii="Nikosh" w:hAnsi="Nikosh" w:cs="Nikosh"/>
          <w:sz w:val="24"/>
        </w:rPr>
        <w:t xml:space="preserve">একই কাজ গিট ব্যাশ থেকে করা যায়। যে ব্রাঞ্চ থেকে মার্জ করতে চাই </w:t>
      </w:r>
      <w:r w:rsidR="0042457E">
        <w:rPr>
          <w:rFonts w:ascii="Nikosh" w:hAnsi="Nikosh" w:cs="Nikosh"/>
          <w:sz w:val="24"/>
        </w:rPr>
        <w:t xml:space="preserve">সেই ব্রাঞ্চ এ গিয়ে আগে </w:t>
      </w:r>
      <w:r w:rsidR="0042457E" w:rsidRPr="00BA14AB">
        <w:rPr>
          <w:rFonts w:ascii="Times New Roman" w:hAnsi="Times New Roman" w:cs="Times New Roman"/>
          <w:sz w:val="24"/>
        </w:rPr>
        <w:t xml:space="preserve">main branch </w:t>
      </w:r>
      <w:r w:rsidR="0042457E">
        <w:rPr>
          <w:rFonts w:ascii="Nikosh" w:hAnsi="Nikosh" w:cs="Nikosh"/>
          <w:sz w:val="24"/>
        </w:rPr>
        <w:t xml:space="preserve">এর সাথে পার্থক্য কোথায় সেটা বের করতে হবে। এই কাজ গুলো জটিল ধাপে আগায়। </w:t>
      </w:r>
    </w:p>
    <w:p w:rsidR="00926701" w:rsidRDefault="00926701" w:rsidP="00D1689B">
      <w:pPr>
        <w:spacing w:after="0"/>
        <w:ind w:left="540"/>
        <w:jc w:val="both"/>
        <w:rPr>
          <w:rFonts w:ascii="Nikosh" w:hAnsi="Nikosh" w:cs="Nikosh"/>
          <w:sz w:val="24"/>
        </w:rPr>
      </w:pPr>
    </w:p>
    <w:p w:rsidR="0042457E" w:rsidRDefault="0042457E" w:rsidP="00D1689B">
      <w:pPr>
        <w:spacing w:after="0"/>
        <w:ind w:left="540"/>
        <w:jc w:val="both"/>
        <w:rPr>
          <w:rFonts w:ascii="Nikosh" w:hAnsi="Nikosh" w:cs="Nikosh"/>
          <w:sz w:val="24"/>
        </w:rPr>
      </w:pPr>
      <w:r w:rsidRPr="00BA14AB">
        <w:rPr>
          <w:rFonts w:ascii="Nikosh" w:hAnsi="Nikosh" w:cs="Nikosh"/>
          <w:b/>
          <w:sz w:val="24"/>
        </w:rPr>
        <w:t>প্রথমত</w:t>
      </w:r>
      <w:r>
        <w:rPr>
          <w:rFonts w:ascii="Nikosh" w:hAnsi="Nikosh" w:cs="Nikosh"/>
          <w:sz w:val="24"/>
        </w:rPr>
        <w:t xml:space="preserve">: নিজের ব্রাঞ্চে কাজ করার পর সেগুলো </w:t>
      </w:r>
      <w:r w:rsidRPr="00BA14AB">
        <w:rPr>
          <w:rFonts w:ascii="Times New Roman" w:hAnsi="Times New Roman" w:cs="Times New Roman"/>
          <w:sz w:val="24"/>
        </w:rPr>
        <w:t>add</w:t>
      </w:r>
      <w:r>
        <w:rPr>
          <w:rFonts w:ascii="Nikosh" w:hAnsi="Nikosh" w:cs="Nikosh"/>
          <w:sz w:val="24"/>
        </w:rPr>
        <w:t xml:space="preserve"> এবং </w:t>
      </w:r>
      <w:r w:rsidRPr="00BA14AB">
        <w:rPr>
          <w:rFonts w:ascii="Times New Roman" w:hAnsi="Times New Roman" w:cs="Times New Roman"/>
          <w:sz w:val="24"/>
        </w:rPr>
        <w:t>commit</w:t>
      </w:r>
      <w:r>
        <w:rPr>
          <w:rFonts w:ascii="Nikosh" w:hAnsi="Nikosh" w:cs="Nikosh"/>
          <w:sz w:val="24"/>
        </w:rPr>
        <w:t xml:space="preserve"> করতে হবে। </w:t>
      </w:r>
      <w:r w:rsidRPr="00BA14AB">
        <w:rPr>
          <w:rFonts w:ascii="Times New Roman" w:hAnsi="Times New Roman" w:cs="Times New Roman"/>
          <w:sz w:val="24"/>
        </w:rPr>
        <w:t>Push</w:t>
      </w:r>
      <w:r>
        <w:rPr>
          <w:rFonts w:ascii="Nikosh" w:hAnsi="Nikosh" w:cs="Nikosh"/>
          <w:sz w:val="24"/>
        </w:rPr>
        <w:t xml:space="preserve"> করা যাবে না। </w:t>
      </w:r>
      <w:r w:rsidRPr="00BA14AB">
        <w:rPr>
          <w:rFonts w:ascii="Times New Roman" w:hAnsi="Times New Roman" w:cs="Times New Roman"/>
          <w:sz w:val="24"/>
        </w:rPr>
        <w:t>push</w:t>
      </w:r>
      <w:r>
        <w:rPr>
          <w:rFonts w:ascii="Nikosh" w:hAnsi="Nikosh" w:cs="Nikosh"/>
          <w:sz w:val="24"/>
        </w:rPr>
        <w:t xml:space="preserve"> করলে ম্যানুয়ালি গিটহাবে হিয়ে পুল রিকোয়েস্ট এর মাধ্যমে </w:t>
      </w:r>
      <w:r w:rsidRPr="00BA14AB">
        <w:rPr>
          <w:rFonts w:ascii="Times New Roman" w:hAnsi="Times New Roman" w:cs="Times New Roman"/>
          <w:sz w:val="24"/>
        </w:rPr>
        <w:t>merge</w:t>
      </w:r>
      <w:r>
        <w:rPr>
          <w:rFonts w:ascii="Nikosh" w:hAnsi="Nikosh" w:cs="Nikosh"/>
          <w:sz w:val="24"/>
        </w:rPr>
        <w:t xml:space="preserve"> করতে হবে। </w:t>
      </w:r>
    </w:p>
    <w:p w:rsidR="0042457E" w:rsidRDefault="0042457E" w:rsidP="00D1689B">
      <w:pPr>
        <w:spacing w:after="0"/>
        <w:ind w:left="540"/>
        <w:jc w:val="both"/>
        <w:rPr>
          <w:rFonts w:ascii="Nikosh" w:hAnsi="Nikosh" w:cs="Nikosh"/>
          <w:sz w:val="24"/>
        </w:rPr>
      </w:pPr>
      <w:r>
        <w:rPr>
          <w:rFonts w:ascii="Nikosh" w:hAnsi="Nikosh" w:cs="Nikosh"/>
          <w:sz w:val="24"/>
        </w:rPr>
        <w:t xml:space="preserve"> </w:t>
      </w:r>
    </w:p>
    <w:p w:rsidR="00926701" w:rsidRDefault="00926701">
      <w:pPr>
        <w:rPr>
          <w:rFonts w:ascii="Nikosh" w:hAnsi="Nikosh" w:cs="Nikosh"/>
          <w:b/>
          <w:sz w:val="24"/>
        </w:rPr>
      </w:pPr>
      <w:r>
        <w:rPr>
          <w:rFonts w:ascii="Nikosh" w:hAnsi="Nikosh" w:cs="Nikosh"/>
          <w:b/>
          <w:sz w:val="24"/>
        </w:rPr>
        <w:br w:type="page"/>
      </w:r>
    </w:p>
    <w:p w:rsidR="0042457E" w:rsidRDefault="0042457E">
      <w:pPr>
        <w:spacing w:after="0"/>
        <w:ind w:left="540"/>
        <w:jc w:val="both"/>
        <w:rPr>
          <w:rFonts w:ascii="Nikosh" w:hAnsi="Nikosh" w:cs="Nikosh"/>
          <w:sz w:val="20"/>
        </w:rPr>
      </w:pPr>
      <w:r w:rsidRPr="00BA14AB">
        <w:rPr>
          <w:rFonts w:ascii="Nikosh" w:hAnsi="Nikosh" w:cs="Nikosh"/>
          <w:b/>
          <w:sz w:val="24"/>
        </w:rPr>
        <w:lastRenderedPageBreak/>
        <w:t>দ্বিতীয়ত</w:t>
      </w:r>
      <w:r>
        <w:rPr>
          <w:rFonts w:ascii="Nikosh" w:hAnsi="Nikosh" w:cs="Nikosh"/>
          <w:sz w:val="24"/>
        </w:rPr>
        <w:t xml:space="preserve">: </w:t>
      </w:r>
      <w:r w:rsidRPr="00BA14AB">
        <w:rPr>
          <w:rFonts w:ascii="Times New Roman" w:hAnsi="Times New Roman" w:cs="Times New Roman"/>
          <w:sz w:val="24"/>
        </w:rPr>
        <w:t>commit</w:t>
      </w:r>
      <w:r>
        <w:rPr>
          <w:rFonts w:ascii="Nikosh" w:hAnsi="Nikosh" w:cs="Nikosh"/>
          <w:sz w:val="24"/>
        </w:rPr>
        <w:t xml:space="preserve"> করা অবস্থায় </w:t>
      </w:r>
      <w:r w:rsidRPr="00BA14AB">
        <w:rPr>
          <w:rFonts w:ascii="Times New Roman" w:hAnsi="Times New Roman" w:cs="Times New Roman"/>
          <w:sz w:val="24"/>
        </w:rPr>
        <w:t>main branch</w:t>
      </w:r>
      <w:r>
        <w:rPr>
          <w:rFonts w:ascii="Nikosh" w:hAnsi="Nikosh" w:cs="Nikosh"/>
          <w:sz w:val="24"/>
        </w:rPr>
        <w:t xml:space="preserve"> এর সাথে পার্থক্য দেখে নিতে হবে। </w:t>
      </w:r>
      <w:r w:rsidRPr="00BA14AB">
        <w:rPr>
          <w:rFonts w:ascii="Times New Roman" w:hAnsi="Times New Roman" w:cs="Times New Roman"/>
          <w:sz w:val="24"/>
        </w:rPr>
        <w:t>Main branch</w:t>
      </w:r>
      <w:r>
        <w:rPr>
          <w:rFonts w:ascii="Nikosh" w:hAnsi="Nikosh" w:cs="Nikosh"/>
          <w:sz w:val="24"/>
        </w:rPr>
        <w:t xml:space="preserve"> এর সাথে পার্থক্য দেখার কম্যান্ড: </w:t>
      </w:r>
      <w:r w:rsidRPr="00BA14AB">
        <w:rPr>
          <w:rFonts w:ascii="Times New Roman" w:hAnsi="Times New Roman" w:cs="Times New Roman"/>
          <w:i/>
          <w:color w:val="2E74B5" w:themeColor="accent1" w:themeShade="BF"/>
          <w:sz w:val="24"/>
          <w:szCs w:val="24"/>
        </w:rPr>
        <w:t>git diff main</w:t>
      </w:r>
      <w:r>
        <w:rPr>
          <w:rFonts w:ascii="Times New Roman" w:hAnsi="Times New Roman" w:cs="Times New Roman"/>
          <w:i/>
          <w:color w:val="2E74B5" w:themeColor="accent1" w:themeShade="BF"/>
          <w:sz w:val="24"/>
          <w:szCs w:val="24"/>
        </w:rPr>
        <w:t xml:space="preserve"> </w:t>
      </w:r>
      <w:r w:rsidRPr="00BA14AB">
        <w:rPr>
          <w:rFonts w:ascii="Nikosh" w:hAnsi="Nikosh" w:cs="Nikosh"/>
          <w:sz w:val="20"/>
        </w:rPr>
        <w:t>[</w:t>
      </w:r>
      <w:r w:rsidRPr="00BA14AB">
        <w:rPr>
          <w:rFonts w:ascii="Times New Roman" w:hAnsi="Times New Roman" w:cs="Times New Roman"/>
          <w:sz w:val="20"/>
        </w:rPr>
        <w:t>main</w:t>
      </w:r>
      <w:r w:rsidRPr="00BA14AB">
        <w:rPr>
          <w:rFonts w:ascii="Nikosh" w:hAnsi="Nikosh" w:cs="Nikosh"/>
          <w:sz w:val="20"/>
        </w:rPr>
        <w:t xml:space="preserve"> </w:t>
      </w:r>
      <w:r w:rsidRPr="00BA14AB">
        <w:rPr>
          <w:rFonts w:ascii="Nikosh" w:hAnsi="Nikosh" w:cs="Nikosh" w:hint="cs"/>
          <w:sz w:val="20"/>
        </w:rPr>
        <w:t>না</w:t>
      </w:r>
      <w:r w:rsidRPr="00BA14AB">
        <w:rPr>
          <w:rFonts w:ascii="Nikosh" w:hAnsi="Nikosh" w:cs="Nikosh"/>
          <w:sz w:val="20"/>
        </w:rPr>
        <w:t xml:space="preserve"> </w:t>
      </w:r>
      <w:r w:rsidRPr="00BA14AB">
        <w:rPr>
          <w:rFonts w:ascii="Nikosh" w:hAnsi="Nikosh" w:cs="Nikosh" w:hint="cs"/>
          <w:sz w:val="20"/>
        </w:rPr>
        <w:t>হয়ে</w:t>
      </w:r>
      <w:r w:rsidRPr="00BA14AB">
        <w:rPr>
          <w:rFonts w:ascii="Nikosh" w:hAnsi="Nikosh" w:cs="Nikosh"/>
          <w:sz w:val="20"/>
        </w:rPr>
        <w:t xml:space="preserve"> </w:t>
      </w:r>
      <w:r w:rsidRPr="00BA14AB">
        <w:rPr>
          <w:rFonts w:ascii="Nikosh" w:hAnsi="Nikosh" w:cs="Nikosh" w:hint="cs"/>
          <w:sz w:val="20"/>
        </w:rPr>
        <w:t>অন্য</w:t>
      </w:r>
      <w:r w:rsidRPr="00BA14AB">
        <w:rPr>
          <w:rFonts w:ascii="Nikosh" w:hAnsi="Nikosh" w:cs="Nikosh"/>
          <w:sz w:val="20"/>
        </w:rPr>
        <w:t xml:space="preserve"> </w:t>
      </w:r>
      <w:r w:rsidRPr="00BA14AB">
        <w:rPr>
          <w:rFonts w:ascii="Nikosh" w:hAnsi="Nikosh" w:cs="Nikosh" w:hint="cs"/>
          <w:sz w:val="20"/>
        </w:rPr>
        <w:t>যে</w:t>
      </w:r>
      <w:r w:rsidRPr="00BA14AB">
        <w:rPr>
          <w:rFonts w:ascii="Nikosh" w:hAnsi="Nikosh" w:cs="Nikosh"/>
          <w:sz w:val="20"/>
        </w:rPr>
        <w:t xml:space="preserve"> </w:t>
      </w:r>
      <w:r w:rsidRPr="00BA14AB">
        <w:rPr>
          <w:rFonts w:ascii="Nikosh" w:hAnsi="Nikosh" w:cs="Nikosh" w:hint="cs"/>
          <w:sz w:val="20"/>
        </w:rPr>
        <w:t>কোন</w:t>
      </w:r>
      <w:r w:rsidRPr="00BA14AB">
        <w:rPr>
          <w:rFonts w:ascii="Nikosh" w:hAnsi="Nikosh" w:cs="Nikosh"/>
          <w:sz w:val="20"/>
        </w:rPr>
        <w:t xml:space="preserve"> </w:t>
      </w:r>
      <w:r w:rsidRPr="00BA14AB">
        <w:rPr>
          <w:rFonts w:ascii="Nikosh" w:hAnsi="Nikosh" w:cs="Nikosh" w:hint="cs"/>
          <w:sz w:val="20"/>
        </w:rPr>
        <w:t>ব্রাঞ্চ</w:t>
      </w:r>
      <w:r w:rsidRPr="00BA14AB">
        <w:rPr>
          <w:rFonts w:ascii="Nikosh" w:hAnsi="Nikosh" w:cs="Nikosh"/>
          <w:sz w:val="20"/>
        </w:rPr>
        <w:t xml:space="preserve"> </w:t>
      </w:r>
      <w:r w:rsidRPr="00BA14AB">
        <w:rPr>
          <w:rFonts w:ascii="Nikosh" w:hAnsi="Nikosh" w:cs="Nikosh" w:hint="cs"/>
          <w:sz w:val="20"/>
        </w:rPr>
        <w:t>হতে</w:t>
      </w:r>
      <w:r w:rsidRPr="00BA14AB">
        <w:rPr>
          <w:rFonts w:ascii="Nikosh" w:hAnsi="Nikosh" w:cs="Nikosh"/>
          <w:sz w:val="20"/>
        </w:rPr>
        <w:t xml:space="preserve"> </w:t>
      </w:r>
      <w:r w:rsidRPr="00BA14AB">
        <w:rPr>
          <w:rFonts w:ascii="Nikosh" w:hAnsi="Nikosh" w:cs="Nikosh" w:hint="cs"/>
          <w:sz w:val="20"/>
        </w:rPr>
        <w:t>পারে</w:t>
      </w:r>
      <w:r w:rsidR="00DA27F8" w:rsidRPr="00BA14AB">
        <w:rPr>
          <w:rFonts w:ascii="Nikosh" w:hAnsi="Nikosh" w:cs="Nikosh"/>
          <w:sz w:val="20"/>
        </w:rPr>
        <w:t>। মূলত যার সাথে পার্থক্য দেখতে চাই সেই ব্রাঞ্চ এর নাম</w:t>
      </w:r>
      <w:r w:rsidRPr="00BA14AB">
        <w:rPr>
          <w:rFonts w:ascii="Nikosh" w:hAnsi="Nikosh" w:cs="Nikosh"/>
          <w:sz w:val="20"/>
        </w:rPr>
        <w:t>]</w:t>
      </w:r>
    </w:p>
    <w:p w:rsidR="00926701" w:rsidRPr="00BA14AB" w:rsidRDefault="00926701">
      <w:pPr>
        <w:spacing w:after="0"/>
        <w:ind w:left="540"/>
        <w:jc w:val="both"/>
        <w:rPr>
          <w:rFonts w:ascii="Times New Roman" w:hAnsi="Times New Roman" w:cs="Times New Roman"/>
          <w:sz w:val="24"/>
        </w:rPr>
      </w:pPr>
    </w:p>
    <w:p w:rsidR="00D1689B" w:rsidRDefault="00C268A3" w:rsidP="00BA14AB">
      <w:pPr>
        <w:spacing w:after="0"/>
        <w:ind w:left="540"/>
        <w:jc w:val="both"/>
        <w:rPr>
          <w:rFonts w:ascii="Nikosh" w:hAnsi="Nikosh" w:cs="Nikosh"/>
          <w:sz w:val="24"/>
        </w:rPr>
      </w:pPr>
      <w:r>
        <w:rPr>
          <w:rFonts w:ascii="Nikosh" w:hAnsi="Nikosh" w:cs="Nikosh"/>
          <w:b/>
          <w:sz w:val="24"/>
        </w:rPr>
        <w:t>তৃতীয়ত</w:t>
      </w:r>
      <w:r w:rsidR="00123D66" w:rsidRPr="00BA14AB">
        <w:rPr>
          <w:rFonts w:ascii="Nikosh" w:hAnsi="Nikosh" w:cs="Nikosh"/>
          <w:b/>
          <w:sz w:val="24"/>
        </w:rPr>
        <w:t xml:space="preserve">: </w:t>
      </w:r>
      <w:r w:rsidR="00926701">
        <w:rPr>
          <w:rFonts w:ascii="Nikosh" w:hAnsi="Nikosh" w:cs="Nikosh"/>
          <w:sz w:val="24"/>
        </w:rPr>
        <w:t>এখন</w:t>
      </w:r>
      <w:r w:rsidR="00123D66">
        <w:rPr>
          <w:rFonts w:ascii="Nikosh" w:hAnsi="Nikosh" w:cs="Nikosh"/>
          <w:sz w:val="24"/>
        </w:rPr>
        <w:t xml:space="preserve"> </w:t>
      </w:r>
      <w:r w:rsidR="00123D66" w:rsidRPr="00BA14AB">
        <w:rPr>
          <w:rFonts w:ascii="Times New Roman" w:hAnsi="Times New Roman" w:cs="Times New Roman"/>
          <w:sz w:val="24"/>
        </w:rPr>
        <w:t>main branch</w:t>
      </w:r>
      <w:r w:rsidR="00991BB8">
        <w:rPr>
          <w:rFonts w:ascii="Times New Roman" w:hAnsi="Times New Roman" w:cs="Times New Roman"/>
          <w:sz w:val="24"/>
        </w:rPr>
        <w:t xml:space="preserve"> </w:t>
      </w:r>
      <w:r w:rsidR="00926701" w:rsidRPr="00BA14AB">
        <w:rPr>
          <w:rFonts w:ascii="Nikosh" w:hAnsi="Nikosh" w:cs="Nikosh"/>
          <w:sz w:val="24"/>
        </w:rPr>
        <w:t>কে</w:t>
      </w:r>
      <w:r w:rsidR="00926701">
        <w:rPr>
          <w:rFonts w:ascii="Nirmala UI" w:hAnsi="Nirmala UI" w:cs="Nirmala UI"/>
          <w:sz w:val="24"/>
        </w:rPr>
        <w:t xml:space="preserve"> </w:t>
      </w:r>
      <w:r w:rsidR="00991BB8" w:rsidRPr="00BA14AB">
        <w:rPr>
          <w:rFonts w:ascii="Nikosh" w:hAnsi="Nikosh" w:cs="Nikosh" w:hint="cs"/>
          <w:sz w:val="24"/>
        </w:rPr>
        <w:t>আমার</w:t>
      </w:r>
      <w:r w:rsidR="00991BB8" w:rsidRPr="00BA14AB">
        <w:rPr>
          <w:rFonts w:ascii="Nikosh" w:hAnsi="Nikosh" w:cs="Nikosh"/>
          <w:sz w:val="24"/>
        </w:rPr>
        <w:t xml:space="preserve"> </w:t>
      </w:r>
      <w:r w:rsidR="00991BB8" w:rsidRPr="00BA14AB">
        <w:rPr>
          <w:rFonts w:ascii="Nikosh" w:hAnsi="Nikosh" w:cs="Nikosh" w:hint="cs"/>
          <w:sz w:val="24"/>
        </w:rPr>
        <w:t>সাথে</w:t>
      </w:r>
      <w:r w:rsidR="00991BB8">
        <w:rPr>
          <w:rFonts w:ascii="Times New Roman" w:hAnsi="Times New Roman" w:cs="Times New Roman"/>
          <w:sz w:val="24"/>
        </w:rPr>
        <w:t xml:space="preserve"> </w:t>
      </w:r>
      <w:r w:rsidR="00123D66" w:rsidRPr="00BA14AB">
        <w:rPr>
          <w:rFonts w:ascii="Times New Roman" w:hAnsi="Times New Roman" w:cs="Times New Roman"/>
          <w:sz w:val="24"/>
        </w:rPr>
        <w:t>merge</w:t>
      </w:r>
      <w:r w:rsidR="00123D66">
        <w:rPr>
          <w:rFonts w:ascii="Nikosh" w:hAnsi="Nikosh" w:cs="Nikosh"/>
          <w:sz w:val="24"/>
        </w:rPr>
        <w:t xml:space="preserve"> </w:t>
      </w:r>
      <w:r w:rsidR="00926701">
        <w:rPr>
          <w:rFonts w:ascii="Nikosh" w:hAnsi="Nikosh" w:cs="Nikosh"/>
          <w:sz w:val="24"/>
        </w:rPr>
        <w:t>করে নিতে হবে প্রথমে।</w:t>
      </w:r>
      <w:r w:rsidR="00123D66">
        <w:rPr>
          <w:rFonts w:ascii="Nikosh" w:hAnsi="Nikosh" w:cs="Nikosh"/>
          <w:sz w:val="24"/>
        </w:rPr>
        <w:t xml:space="preserve"> তাহলে কম্যান্ড লিখতে হবে </w:t>
      </w:r>
      <w:r w:rsidR="00123D66" w:rsidRPr="00BA14AB">
        <w:rPr>
          <w:rFonts w:ascii="Times New Roman" w:hAnsi="Times New Roman" w:cs="Times New Roman"/>
          <w:i/>
          <w:color w:val="2E74B5" w:themeColor="accent1" w:themeShade="BF"/>
          <w:sz w:val="24"/>
          <w:szCs w:val="24"/>
        </w:rPr>
        <w:t>git merge main</w:t>
      </w:r>
      <w:r w:rsidR="003C653A">
        <w:rPr>
          <w:rFonts w:ascii="Nikosh" w:hAnsi="Nikosh" w:cs="Nikosh"/>
          <w:sz w:val="24"/>
        </w:rPr>
        <w:t xml:space="preserve"> </w:t>
      </w:r>
      <w:r w:rsidR="00F32955">
        <w:rPr>
          <w:rFonts w:ascii="Nikosh" w:hAnsi="Nikosh" w:cs="Nikosh"/>
          <w:sz w:val="24"/>
        </w:rPr>
        <w:t xml:space="preserve">যদি কোন কনফ্লিক্ট থাকে তাহলে </w:t>
      </w:r>
      <w:r w:rsidR="00F32955" w:rsidRPr="00D55FB1">
        <w:rPr>
          <w:rFonts w:ascii="Times New Roman" w:hAnsi="Times New Roman" w:cs="Times New Roman"/>
          <w:sz w:val="24"/>
        </w:rPr>
        <w:t>merge</w:t>
      </w:r>
      <w:r w:rsidR="00F32955">
        <w:rPr>
          <w:rFonts w:ascii="Times New Roman" w:hAnsi="Times New Roman" w:cs="Times New Roman"/>
          <w:sz w:val="24"/>
        </w:rPr>
        <w:t xml:space="preserve"> </w:t>
      </w:r>
      <w:r w:rsidR="00F32955" w:rsidRPr="00BA14AB">
        <w:rPr>
          <w:rFonts w:ascii="Nikosh" w:hAnsi="Nikosh" w:cs="Nikosh" w:hint="cs"/>
          <w:sz w:val="24"/>
        </w:rPr>
        <w:t>হবে</w:t>
      </w:r>
      <w:r w:rsidR="00F32955" w:rsidRPr="00BA14AB">
        <w:rPr>
          <w:rFonts w:ascii="Nikosh" w:hAnsi="Nikosh" w:cs="Nikosh"/>
          <w:sz w:val="24"/>
        </w:rPr>
        <w:t xml:space="preserve"> </w:t>
      </w:r>
      <w:r w:rsidR="00F32955" w:rsidRPr="00BA14AB">
        <w:rPr>
          <w:rFonts w:ascii="Nikosh" w:hAnsi="Nikosh" w:cs="Nikosh" w:hint="cs"/>
          <w:sz w:val="24"/>
        </w:rPr>
        <w:t>না</w:t>
      </w:r>
      <w:r w:rsidR="00F32955">
        <w:rPr>
          <w:rFonts w:ascii="Nikosh" w:hAnsi="Nikosh" w:cs="Nikosh"/>
          <w:sz w:val="24"/>
        </w:rPr>
        <w:t xml:space="preserve"> বরং কনফ্লিক্ট টা আগে সংশোধন করতে বলবে। সেক্ষেত্রে কোড এডিটর থেকে </w:t>
      </w:r>
      <w:r w:rsidR="00F32955" w:rsidRPr="00BA14AB">
        <w:rPr>
          <w:rFonts w:ascii="Times New Roman" w:hAnsi="Times New Roman" w:cs="Times New Roman"/>
          <w:sz w:val="24"/>
        </w:rPr>
        <w:t>conflict</w:t>
      </w:r>
      <w:r w:rsidR="00F32955">
        <w:rPr>
          <w:rFonts w:ascii="Nikosh" w:hAnsi="Nikosh" w:cs="Nikosh"/>
          <w:sz w:val="24"/>
        </w:rPr>
        <w:t xml:space="preserve"> টা মিমাংশা করতে হবে তার পর পুনরায় </w:t>
      </w:r>
      <w:r w:rsidR="00F32955" w:rsidRPr="00BA14AB">
        <w:rPr>
          <w:rFonts w:ascii="Times New Roman" w:hAnsi="Times New Roman" w:cs="Times New Roman"/>
          <w:sz w:val="24"/>
        </w:rPr>
        <w:t>add</w:t>
      </w:r>
      <w:r w:rsidR="00F32955">
        <w:rPr>
          <w:rFonts w:ascii="Nikosh" w:hAnsi="Nikosh" w:cs="Nikosh"/>
          <w:sz w:val="24"/>
        </w:rPr>
        <w:t xml:space="preserve"> ও </w:t>
      </w:r>
      <w:r w:rsidR="00F32955" w:rsidRPr="00BA14AB">
        <w:rPr>
          <w:rFonts w:ascii="Times New Roman" w:hAnsi="Times New Roman" w:cs="Times New Roman"/>
          <w:sz w:val="24"/>
        </w:rPr>
        <w:t>commit</w:t>
      </w:r>
      <w:r w:rsidR="00F32955">
        <w:rPr>
          <w:rFonts w:ascii="Nikosh" w:hAnsi="Nikosh" w:cs="Nikosh"/>
          <w:sz w:val="24"/>
        </w:rPr>
        <w:t xml:space="preserve"> করতে হবে। অতঃপর </w:t>
      </w:r>
      <w:r w:rsidR="00F32955" w:rsidRPr="00BA14AB">
        <w:rPr>
          <w:rFonts w:ascii="Times New Roman" w:hAnsi="Times New Roman" w:cs="Times New Roman"/>
          <w:sz w:val="24"/>
        </w:rPr>
        <w:t>conflict</w:t>
      </w:r>
      <w:r w:rsidR="00F32955">
        <w:rPr>
          <w:rFonts w:ascii="Nikosh" w:hAnsi="Nikosh" w:cs="Nikosh"/>
          <w:sz w:val="24"/>
        </w:rPr>
        <w:t xml:space="preserve"> টা মিমাংশা করার পর পুনরায় </w:t>
      </w:r>
      <w:r w:rsidR="00F32955" w:rsidRPr="00BA14AB">
        <w:rPr>
          <w:rFonts w:ascii="Times New Roman" w:hAnsi="Times New Roman" w:cs="Times New Roman"/>
          <w:sz w:val="24"/>
        </w:rPr>
        <w:t>merge</w:t>
      </w:r>
      <w:r w:rsidR="00F32955">
        <w:rPr>
          <w:rFonts w:ascii="Nikosh" w:hAnsi="Nikosh" w:cs="Nikosh"/>
          <w:sz w:val="24"/>
        </w:rPr>
        <w:t xml:space="preserve"> এর কম্যান্ড টা লিখতে হবে। </w:t>
      </w:r>
      <w:r>
        <w:rPr>
          <w:rFonts w:ascii="Nikosh" w:hAnsi="Nikosh" w:cs="Nikosh"/>
          <w:sz w:val="24"/>
        </w:rPr>
        <w:t>মার্জ হয়ে গেলে</w:t>
      </w:r>
      <w:r w:rsidR="00272A49">
        <w:rPr>
          <w:rFonts w:ascii="Nikosh" w:hAnsi="Nikosh" w:cs="Nikosh"/>
          <w:sz w:val="24"/>
        </w:rPr>
        <w:t xml:space="preserve"> পুনরায় </w:t>
      </w:r>
      <w:r w:rsidR="00272A49" w:rsidRPr="00D55FB1">
        <w:rPr>
          <w:rFonts w:ascii="Times New Roman" w:hAnsi="Times New Roman" w:cs="Times New Roman"/>
          <w:sz w:val="24"/>
        </w:rPr>
        <w:t>add</w:t>
      </w:r>
      <w:r w:rsidR="00272A49">
        <w:rPr>
          <w:rFonts w:ascii="Nikosh" w:hAnsi="Nikosh" w:cs="Nikosh"/>
          <w:sz w:val="24"/>
        </w:rPr>
        <w:t xml:space="preserve"> ও </w:t>
      </w:r>
      <w:r w:rsidR="00272A49" w:rsidRPr="00D55FB1">
        <w:rPr>
          <w:rFonts w:ascii="Times New Roman" w:hAnsi="Times New Roman" w:cs="Times New Roman"/>
          <w:sz w:val="24"/>
        </w:rPr>
        <w:t>commit</w:t>
      </w:r>
      <w:r w:rsidR="00272A49">
        <w:rPr>
          <w:rFonts w:ascii="Times New Roman" w:hAnsi="Times New Roman" w:cs="Times New Roman"/>
          <w:sz w:val="24"/>
        </w:rPr>
        <w:t xml:space="preserve"> </w:t>
      </w:r>
      <w:r w:rsidR="00272A49" w:rsidRPr="00BA14AB">
        <w:rPr>
          <w:rFonts w:ascii="Nikosh" w:hAnsi="Nikosh" w:cs="Nikosh"/>
          <w:sz w:val="24"/>
        </w:rPr>
        <w:t>ও</w:t>
      </w:r>
      <w:r>
        <w:rPr>
          <w:rFonts w:ascii="Nikosh" w:hAnsi="Nikosh" w:cs="Nikosh"/>
          <w:sz w:val="24"/>
        </w:rPr>
        <w:t xml:space="preserve"> </w:t>
      </w:r>
      <w:r w:rsidRPr="00BA14AB">
        <w:rPr>
          <w:rFonts w:ascii="Times New Roman" w:hAnsi="Times New Roman" w:cs="Times New Roman"/>
          <w:sz w:val="24"/>
        </w:rPr>
        <w:t>push command</w:t>
      </w:r>
      <w:r>
        <w:rPr>
          <w:rFonts w:ascii="Nikosh" w:hAnsi="Nikosh" w:cs="Nikosh"/>
          <w:sz w:val="24"/>
        </w:rPr>
        <w:t xml:space="preserve"> দিয়ে রিমোটে আপডেট করে দিতে হবে।</w:t>
      </w:r>
      <w:r w:rsidR="00C11BEF">
        <w:rPr>
          <w:rFonts w:ascii="Nikosh" w:hAnsi="Nikosh" w:cs="Nikosh"/>
          <w:sz w:val="24"/>
        </w:rPr>
        <w:t xml:space="preserve"> এক্ষেত্রে </w:t>
      </w:r>
      <w:r w:rsidR="00C11BEF" w:rsidRPr="00BA14AB">
        <w:rPr>
          <w:rFonts w:ascii="Times New Roman" w:hAnsi="Times New Roman" w:cs="Times New Roman"/>
          <w:sz w:val="24"/>
        </w:rPr>
        <w:t>main</w:t>
      </w:r>
      <w:r w:rsidR="00C11BEF">
        <w:rPr>
          <w:rFonts w:ascii="Nikosh" w:hAnsi="Nikosh" w:cs="Nikosh"/>
          <w:sz w:val="24"/>
        </w:rPr>
        <w:t xml:space="preserve"> </w:t>
      </w:r>
      <w:r w:rsidR="00C11BEF" w:rsidRPr="00BA14AB">
        <w:rPr>
          <w:rFonts w:ascii="Times New Roman" w:hAnsi="Times New Roman" w:cs="Times New Roman"/>
          <w:sz w:val="24"/>
        </w:rPr>
        <w:t>branch</w:t>
      </w:r>
      <w:r w:rsidR="00C11BEF">
        <w:rPr>
          <w:rFonts w:ascii="Nikosh" w:hAnsi="Nikosh" w:cs="Nikosh"/>
          <w:sz w:val="24"/>
        </w:rPr>
        <w:t xml:space="preserve"> টা আমার ব্রাঞ্চ এ মিলিয়ে নিলাম। এখন </w:t>
      </w:r>
      <w:r w:rsidR="00C11BEF" w:rsidRPr="00BA14AB">
        <w:rPr>
          <w:rFonts w:ascii="Times New Roman" w:hAnsi="Times New Roman" w:cs="Times New Roman"/>
          <w:sz w:val="24"/>
        </w:rPr>
        <w:t>main branch</w:t>
      </w:r>
      <w:r w:rsidR="00C11BEF">
        <w:rPr>
          <w:rFonts w:ascii="Nikosh" w:hAnsi="Nikosh" w:cs="Nikosh"/>
          <w:sz w:val="24"/>
        </w:rPr>
        <w:t xml:space="preserve"> টা আমার ব্রাঞ্চ কে নিজের মধ্যে মিলিয়ে নিক। </w:t>
      </w:r>
      <w:r>
        <w:rPr>
          <w:rFonts w:ascii="Nikosh" w:hAnsi="Nikosh" w:cs="Nikosh"/>
          <w:sz w:val="24"/>
        </w:rPr>
        <w:t xml:space="preserve"> </w:t>
      </w:r>
      <w:r w:rsidR="00272A49">
        <w:rPr>
          <w:rFonts w:ascii="Nikosh" w:hAnsi="Nikosh" w:cs="Nikosh"/>
          <w:sz w:val="24"/>
        </w:rPr>
        <w:t xml:space="preserve"> </w:t>
      </w:r>
    </w:p>
    <w:p w:rsidR="00C268A3" w:rsidRDefault="00C268A3" w:rsidP="00BA14AB">
      <w:pPr>
        <w:spacing w:after="0"/>
        <w:ind w:left="540"/>
        <w:jc w:val="both"/>
        <w:rPr>
          <w:rFonts w:ascii="Nikosh" w:hAnsi="Nikosh" w:cs="Nikosh"/>
          <w:sz w:val="24"/>
        </w:rPr>
      </w:pPr>
    </w:p>
    <w:p w:rsidR="00C268A3" w:rsidRDefault="00C268A3" w:rsidP="00BA14AB">
      <w:pPr>
        <w:spacing w:after="0"/>
        <w:ind w:left="540"/>
        <w:jc w:val="both"/>
        <w:rPr>
          <w:rFonts w:ascii="Nikosh" w:hAnsi="Nikosh" w:cs="Nikosh"/>
          <w:sz w:val="24"/>
        </w:rPr>
      </w:pPr>
      <w:r>
        <w:rPr>
          <w:rFonts w:ascii="Nikosh" w:hAnsi="Nikosh" w:cs="Nikosh"/>
          <w:b/>
          <w:sz w:val="24"/>
        </w:rPr>
        <w:t>সর্বশেষ</w:t>
      </w:r>
      <w:r w:rsidRPr="00D55FB1">
        <w:rPr>
          <w:rFonts w:ascii="Nikosh" w:hAnsi="Nikosh" w:cs="Nikosh"/>
          <w:b/>
          <w:sz w:val="24"/>
        </w:rPr>
        <w:t xml:space="preserve">: </w:t>
      </w:r>
      <w:r w:rsidR="00E37E30">
        <w:rPr>
          <w:rFonts w:ascii="Nikosh" w:hAnsi="Nikosh" w:cs="Nikosh"/>
          <w:sz w:val="24"/>
        </w:rPr>
        <w:t xml:space="preserve">ঠিক একই কাজ এবার </w:t>
      </w:r>
      <w:r w:rsidR="00E37E30" w:rsidRPr="00BA14AB">
        <w:rPr>
          <w:rFonts w:ascii="Times New Roman" w:hAnsi="Times New Roman" w:cs="Times New Roman"/>
          <w:sz w:val="24"/>
        </w:rPr>
        <w:t>main branch</w:t>
      </w:r>
      <w:r w:rsidR="00E37E30">
        <w:rPr>
          <w:rFonts w:ascii="Nikosh" w:hAnsi="Nikosh" w:cs="Nikosh"/>
          <w:sz w:val="24"/>
        </w:rPr>
        <w:t xml:space="preserve"> এ গিয়ে করতে হবে। </w:t>
      </w:r>
      <w:r w:rsidR="00E37E30" w:rsidRPr="00BA14AB">
        <w:rPr>
          <w:rFonts w:ascii="Times New Roman" w:hAnsi="Times New Roman" w:cs="Times New Roman"/>
          <w:sz w:val="24"/>
        </w:rPr>
        <w:t>main branch</w:t>
      </w:r>
      <w:r w:rsidR="00E37E30">
        <w:rPr>
          <w:rFonts w:ascii="Nikosh" w:hAnsi="Nikosh" w:cs="Nikosh"/>
          <w:sz w:val="24"/>
        </w:rPr>
        <w:t xml:space="preserve"> এ গিয়ে যে ব্রাঞ্চ থেকে কেবল </w:t>
      </w:r>
      <w:r w:rsidR="00E37E30" w:rsidRPr="00BA14AB">
        <w:rPr>
          <w:rFonts w:ascii="Times New Roman" w:hAnsi="Times New Roman" w:cs="Times New Roman"/>
          <w:sz w:val="24"/>
        </w:rPr>
        <w:t>merge</w:t>
      </w:r>
      <w:r w:rsidR="00E37E30">
        <w:rPr>
          <w:rFonts w:ascii="Nikosh" w:hAnsi="Nikosh" w:cs="Nikosh"/>
          <w:sz w:val="24"/>
        </w:rPr>
        <w:t xml:space="preserve"> করা হয়েছে ঠিক সেই ব্রাঞ্চ</w:t>
      </w:r>
      <w:r w:rsidR="003C653A">
        <w:rPr>
          <w:rFonts w:ascii="Nikosh" w:hAnsi="Nikosh" w:cs="Nikosh"/>
          <w:sz w:val="24"/>
        </w:rPr>
        <w:t xml:space="preserve">কে </w:t>
      </w:r>
      <w:r w:rsidR="003C653A" w:rsidRPr="00D55FB1">
        <w:rPr>
          <w:rFonts w:ascii="Times New Roman" w:hAnsi="Times New Roman" w:cs="Times New Roman"/>
          <w:sz w:val="24"/>
        </w:rPr>
        <w:t>main branch</w:t>
      </w:r>
      <w:r w:rsidR="003C653A">
        <w:rPr>
          <w:rFonts w:ascii="Times New Roman" w:hAnsi="Times New Roman" w:cs="Times New Roman"/>
          <w:sz w:val="24"/>
        </w:rPr>
        <w:t xml:space="preserve"> </w:t>
      </w:r>
      <w:r w:rsidR="003C653A" w:rsidRPr="00BA14AB">
        <w:rPr>
          <w:rFonts w:ascii="Nikosh" w:hAnsi="Nikosh" w:cs="Nikosh" w:hint="cs"/>
          <w:sz w:val="24"/>
        </w:rPr>
        <w:t>এর</w:t>
      </w:r>
      <w:r w:rsidR="003C653A">
        <w:rPr>
          <w:rFonts w:ascii="Nikosh" w:hAnsi="Nikosh" w:cs="Nikosh"/>
          <w:sz w:val="24"/>
        </w:rPr>
        <w:t xml:space="preserve"> </w:t>
      </w:r>
      <w:r w:rsidR="00E37E30">
        <w:rPr>
          <w:rFonts w:ascii="Nikosh" w:hAnsi="Nikosh" w:cs="Nikosh"/>
          <w:sz w:val="24"/>
        </w:rPr>
        <w:t xml:space="preserve">সাথে মার্জ করতে হবে। তাহলে কম্যান্ড লিখতে হবে </w:t>
      </w:r>
      <w:r w:rsidR="00E37E30" w:rsidRPr="00D55FB1">
        <w:rPr>
          <w:rFonts w:ascii="Times New Roman" w:hAnsi="Times New Roman" w:cs="Times New Roman"/>
          <w:i/>
          <w:color w:val="2E74B5" w:themeColor="accent1" w:themeShade="BF"/>
          <w:sz w:val="24"/>
          <w:szCs w:val="24"/>
        </w:rPr>
        <w:t xml:space="preserve">git merge </w:t>
      </w:r>
      <w:r w:rsidR="00E37E30" w:rsidRPr="00BA14AB">
        <w:rPr>
          <w:rFonts w:ascii="Times New Roman" w:hAnsi="Times New Roman" w:cs="Times New Roman"/>
          <w:i/>
          <w:color w:val="2E74B5" w:themeColor="accent1" w:themeShade="BF"/>
          <w:sz w:val="24"/>
          <w:szCs w:val="24"/>
        </w:rPr>
        <w:t>homePc</w:t>
      </w:r>
      <w:r w:rsidR="00565A28">
        <w:rPr>
          <w:rFonts w:ascii="Times New Roman" w:hAnsi="Times New Roman" w:cs="Times New Roman"/>
          <w:i/>
          <w:color w:val="2E74B5" w:themeColor="accent1" w:themeShade="BF"/>
          <w:sz w:val="24"/>
          <w:szCs w:val="24"/>
        </w:rPr>
        <w:t xml:space="preserve"> </w:t>
      </w:r>
      <w:r w:rsidR="00565A28" w:rsidRPr="00BA14AB">
        <w:rPr>
          <w:rFonts w:ascii="Nikosh" w:hAnsi="Nikosh" w:cs="Nikosh" w:hint="cs"/>
          <w:sz w:val="24"/>
        </w:rPr>
        <w:t>।</w:t>
      </w:r>
      <w:r w:rsidR="00565A28" w:rsidRPr="00BA14AB">
        <w:rPr>
          <w:rFonts w:ascii="Nikosh" w:hAnsi="Nikosh" w:cs="Nikosh"/>
          <w:sz w:val="24"/>
        </w:rPr>
        <w:t xml:space="preserve"> </w:t>
      </w:r>
      <w:r w:rsidR="00565A28">
        <w:rPr>
          <w:rFonts w:ascii="Nikosh" w:hAnsi="Nikosh" w:cs="Nikosh"/>
          <w:sz w:val="24"/>
        </w:rPr>
        <w:t xml:space="preserve">মার্জ হয়ে গেলে </w:t>
      </w:r>
      <w:r w:rsidR="00A47EE6" w:rsidRPr="00D55FB1">
        <w:rPr>
          <w:rFonts w:ascii="Times New Roman" w:hAnsi="Times New Roman" w:cs="Times New Roman"/>
          <w:sz w:val="24"/>
        </w:rPr>
        <w:t>add</w:t>
      </w:r>
      <w:r w:rsidR="00A47EE6">
        <w:rPr>
          <w:rFonts w:ascii="Nikosh" w:hAnsi="Nikosh" w:cs="Nikosh"/>
          <w:sz w:val="24"/>
        </w:rPr>
        <w:t xml:space="preserve"> ও </w:t>
      </w:r>
      <w:r w:rsidR="00A47EE6" w:rsidRPr="00D55FB1">
        <w:rPr>
          <w:rFonts w:ascii="Times New Roman" w:hAnsi="Times New Roman" w:cs="Times New Roman"/>
          <w:sz w:val="24"/>
        </w:rPr>
        <w:t>commit</w:t>
      </w:r>
      <w:r w:rsidR="00A47EE6">
        <w:rPr>
          <w:rFonts w:ascii="Times New Roman" w:hAnsi="Times New Roman" w:cs="Times New Roman"/>
          <w:sz w:val="24"/>
        </w:rPr>
        <w:t xml:space="preserve"> </w:t>
      </w:r>
      <w:r w:rsidR="00A47EE6" w:rsidRPr="00D55FB1">
        <w:rPr>
          <w:rFonts w:ascii="Nikosh" w:hAnsi="Nikosh" w:cs="Nikosh"/>
          <w:sz w:val="24"/>
        </w:rPr>
        <w:t>ও</w:t>
      </w:r>
      <w:r w:rsidR="00A47EE6">
        <w:rPr>
          <w:rFonts w:ascii="Nikosh" w:hAnsi="Nikosh" w:cs="Nikosh"/>
          <w:sz w:val="24"/>
        </w:rPr>
        <w:t xml:space="preserve"> </w:t>
      </w:r>
      <w:r w:rsidR="00A47EE6" w:rsidRPr="00D55FB1">
        <w:rPr>
          <w:rFonts w:ascii="Times New Roman" w:hAnsi="Times New Roman" w:cs="Times New Roman"/>
          <w:sz w:val="24"/>
        </w:rPr>
        <w:t>push command</w:t>
      </w:r>
      <w:r w:rsidR="00A47EE6">
        <w:rPr>
          <w:rFonts w:ascii="Nikosh" w:hAnsi="Nikosh" w:cs="Nikosh"/>
          <w:sz w:val="24"/>
        </w:rPr>
        <w:t xml:space="preserve"> দিয়ে রিমোটে আপডেট করে দিতে হবে।</w:t>
      </w:r>
      <w:r w:rsidR="003C653A">
        <w:rPr>
          <w:rFonts w:ascii="Nikosh" w:hAnsi="Nikosh" w:cs="Nikosh"/>
          <w:sz w:val="24"/>
        </w:rPr>
        <w:t xml:space="preserve"> এক্ষেত্রে কোন কনফ্লিক্ট জন্মায় না, কারন কনফ্লিক্ট পূর্বের ব্রাঞ্চ থেকে আগেই নিষ্পত্তি করা হয়েছে। </w:t>
      </w:r>
    </w:p>
    <w:p w:rsidR="00C268A3" w:rsidRPr="008B6B70" w:rsidRDefault="00C268A3" w:rsidP="00BA14AB">
      <w:pPr>
        <w:spacing w:after="0"/>
        <w:ind w:left="540"/>
        <w:jc w:val="both"/>
        <w:rPr>
          <w:rFonts w:ascii="Nikosh" w:hAnsi="Nikosh" w:cs="Nikosh"/>
          <w:sz w:val="24"/>
        </w:rPr>
      </w:pPr>
    </w:p>
    <w:p w:rsidR="00271D83" w:rsidRDefault="00271D83">
      <w:pPr>
        <w:spacing w:after="0"/>
        <w:jc w:val="both"/>
        <w:rPr>
          <w:rFonts w:ascii="Nikosh" w:hAnsi="Nikosh" w:cs="Nikosh"/>
          <w:sz w:val="24"/>
        </w:rPr>
      </w:pPr>
    </w:p>
    <w:p w:rsidR="00271D83" w:rsidRDefault="00D1689B">
      <w:pPr>
        <w:spacing w:after="0"/>
        <w:jc w:val="both"/>
        <w:rPr>
          <w:rFonts w:ascii="Nikosh" w:hAnsi="Nikosh" w:cs="Nikosh"/>
          <w:sz w:val="24"/>
        </w:rPr>
      </w:pPr>
      <w:r>
        <w:rPr>
          <w:rFonts w:ascii="Nikosh" w:hAnsi="Nikosh" w:cs="Nikosh"/>
          <w:sz w:val="24"/>
        </w:rPr>
        <w:tab/>
      </w:r>
    </w:p>
    <w:p w:rsidR="00D1689B" w:rsidRPr="00BA14AB" w:rsidRDefault="00765B6C">
      <w:pPr>
        <w:spacing w:after="0"/>
        <w:jc w:val="both"/>
        <w:rPr>
          <w:rFonts w:ascii="Nikosh" w:hAnsi="Nikosh" w:cs="Nikosh"/>
          <w:b/>
          <w:sz w:val="28"/>
          <w:u w:val="double"/>
        </w:rPr>
      </w:pPr>
      <w:r w:rsidRPr="00BA14AB">
        <w:rPr>
          <w:rFonts w:ascii="Nikosh" w:hAnsi="Nikosh" w:cs="Nikosh"/>
          <w:b/>
          <w:sz w:val="28"/>
          <w:u w:val="double"/>
        </w:rPr>
        <w:t xml:space="preserve">১০. পরিবর্তন কে ফিরিয়ে আনা: </w:t>
      </w:r>
    </w:p>
    <w:p w:rsidR="00271D83" w:rsidRDefault="00765B6C">
      <w:pPr>
        <w:spacing w:after="0"/>
        <w:jc w:val="both"/>
        <w:rPr>
          <w:rFonts w:ascii="Nikosh" w:hAnsi="Nikosh" w:cs="Nikosh"/>
          <w:b/>
          <w:color w:val="538135" w:themeColor="accent6" w:themeShade="BF"/>
          <w:sz w:val="24"/>
        </w:rPr>
      </w:pPr>
      <w:r>
        <w:rPr>
          <w:rFonts w:ascii="Nikosh" w:hAnsi="Nikosh" w:cs="Nikosh"/>
          <w:sz w:val="24"/>
        </w:rPr>
        <w:t xml:space="preserve">ধরা যাক </w:t>
      </w:r>
      <w:r w:rsidR="002367DB">
        <w:rPr>
          <w:rFonts w:ascii="Nikosh" w:hAnsi="Nikosh" w:cs="Nikosh"/>
          <w:sz w:val="24"/>
        </w:rPr>
        <w:t xml:space="preserve">আমার কোড বেস-এ একটি পরিবর্ন এনে আমি </w:t>
      </w:r>
      <w:r w:rsidR="002367DB" w:rsidRPr="00BA14AB">
        <w:rPr>
          <w:rFonts w:ascii="Times New Roman" w:hAnsi="Times New Roman" w:cs="Times New Roman"/>
          <w:sz w:val="24"/>
        </w:rPr>
        <w:t>add</w:t>
      </w:r>
      <w:r w:rsidR="002367DB">
        <w:rPr>
          <w:rFonts w:ascii="Nikosh" w:hAnsi="Nikosh" w:cs="Nikosh"/>
          <w:sz w:val="24"/>
        </w:rPr>
        <w:t xml:space="preserve"> করে ফেলেছি। আমি এখন চাচ্ছি যে আমার </w:t>
      </w:r>
      <w:r w:rsidR="002367DB" w:rsidRPr="00BA14AB">
        <w:rPr>
          <w:rFonts w:ascii="Times New Roman" w:hAnsi="Times New Roman" w:cs="Times New Roman"/>
          <w:sz w:val="24"/>
        </w:rPr>
        <w:t>add</w:t>
      </w:r>
      <w:r w:rsidR="002367DB">
        <w:rPr>
          <w:rFonts w:ascii="Nikosh" w:hAnsi="Nikosh" w:cs="Nikosh"/>
          <w:sz w:val="24"/>
        </w:rPr>
        <w:t xml:space="preserve"> করা ভুল হয়ে গেছে আমি </w:t>
      </w:r>
      <w:r w:rsidR="002367DB" w:rsidRPr="00BA14AB">
        <w:rPr>
          <w:rFonts w:ascii="Times New Roman" w:hAnsi="Times New Roman" w:cs="Times New Roman"/>
          <w:sz w:val="24"/>
        </w:rPr>
        <w:t>add</w:t>
      </w:r>
      <w:r w:rsidR="002367DB">
        <w:rPr>
          <w:rFonts w:ascii="Nikosh" w:hAnsi="Nikosh" w:cs="Nikosh"/>
          <w:sz w:val="24"/>
        </w:rPr>
        <w:t xml:space="preserve"> এর আগের মুহূর্তে ফেরত যেতে চাই। উল্লেখ্য, কোন পরিবর্তন </w:t>
      </w:r>
      <w:r w:rsidR="002367DB" w:rsidRPr="00BA14AB">
        <w:rPr>
          <w:rFonts w:ascii="Times New Roman" w:hAnsi="Times New Roman" w:cs="Times New Roman"/>
          <w:sz w:val="24"/>
        </w:rPr>
        <w:t>add</w:t>
      </w:r>
      <w:r w:rsidR="002367DB">
        <w:rPr>
          <w:rFonts w:ascii="Nikosh" w:hAnsi="Nikosh" w:cs="Nikosh"/>
          <w:sz w:val="24"/>
        </w:rPr>
        <w:t xml:space="preserve"> না করা পর্যন্ত ঐ পরিবর্তন গিট </w:t>
      </w:r>
      <w:r w:rsidR="002367DB" w:rsidRPr="00BA14AB">
        <w:rPr>
          <w:rFonts w:ascii="Times New Roman" w:hAnsi="Times New Roman" w:cs="Times New Roman"/>
          <w:color w:val="FF0000"/>
          <w:sz w:val="24"/>
        </w:rPr>
        <w:t>M</w:t>
      </w:r>
      <w:r w:rsidR="002A1AEF" w:rsidRPr="00BA14AB">
        <w:rPr>
          <w:rFonts w:ascii="Times New Roman" w:hAnsi="Times New Roman" w:cs="Times New Roman"/>
          <w:color w:val="FF0000"/>
          <w:sz w:val="24"/>
        </w:rPr>
        <w:t>odified</w:t>
      </w:r>
      <w:r w:rsidR="002A1AEF" w:rsidRPr="00BA14AB">
        <w:rPr>
          <w:rFonts w:ascii="Nikosh" w:hAnsi="Nikosh" w:cs="Nikosh"/>
          <w:color w:val="FF0000"/>
          <w:sz w:val="24"/>
        </w:rPr>
        <w:t xml:space="preserve"> </w:t>
      </w:r>
      <w:r w:rsidR="002A1AEF">
        <w:rPr>
          <w:rFonts w:ascii="Nikosh" w:hAnsi="Nikosh" w:cs="Nikosh"/>
          <w:sz w:val="24"/>
        </w:rPr>
        <w:t xml:space="preserve">হিসাবে দেখায় আর </w:t>
      </w:r>
      <w:r w:rsidR="002A1AEF" w:rsidRPr="00BA14AB">
        <w:rPr>
          <w:rFonts w:ascii="Times New Roman" w:hAnsi="Times New Roman" w:cs="Times New Roman"/>
          <w:sz w:val="24"/>
        </w:rPr>
        <w:t>add</w:t>
      </w:r>
      <w:r w:rsidR="002A1AEF">
        <w:rPr>
          <w:rFonts w:ascii="Nikosh" w:hAnsi="Nikosh" w:cs="Nikosh"/>
          <w:sz w:val="24"/>
        </w:rPr>
        <w:t xml:space="preserve"> করে দিলে </w:t>
      </w:r>
      <w:r w:rsidR="003824B9" w:rsidRPr="00BA14AB">
        <w:rPr>
          <w:rFonts w:ascii="Times New Roman" w:hAnsi="Times New Roman" w:cs="Times New Roman"/>
          <w:b/>
          <w:color w:val="538135" w:themeColor="accent6" w:themeShade="BF"/>
          <w:sz w:val="24"/>
        </w:rPr>
        <w:t>Modified</w:t>
      </w:r>
      <w:r w:rsidR="003824B9">
        <w:rPr>
          <w:rFonts w:ascii="Nikosh" w:hAnsi="Nikosh" w:cs="Nikosh"/>
          <w:b/>
          <w:color w:val="538135" w:themeColor="accent6" w:themeShade="BF"/>
          <w:sz w:val="24"/>
        </w:rPr>
        <w:t xml:space="preserve"> </w:t>
      </w:r>
      <w:r w:rsidR="003824B9" w:rsidRPr="00BA14AB">
        <w:rPr>
          <w:rFonts w:ascii="Nikosh" w:hAnsi="Nikosh" w:cs="Nikosh"/>
          <w:sz w:val="24"/>
        </w:rPr>
        <w:t>দেখায়</w:t>
      </w:r>
      <w:r w:rsidR="00262528" w:rsidRPr="00BA14AB">
        <w:rPr>
          <w:rFonts w:ascii="Nikosh" w:hAnsi="Nikosh" w:cs="Nikosh"/>
          <w:sz w:val="24"/>
        </w:rPr>
        <w:t xml:space="preserve">। তাহলে আমরা সবুজ </w:t>
      </w:r>
      <w:r w:rsidR="00262528" w:rsidRPr="00BA14AB">
        <w:rPr>
          <w:rFonts w:ascii="Times New Roman" w:hAnsi="Times New Roman" w:cs="Times New Roman"/>
          <w:b/>
          <w:color w:val="538135" w:themeColor="accent6" w:themeShade="BF"/>
          <w:sz w:val="24"/>
        </w:rPr>
        <w:t>Modified</w:t>
      </w:r>
      <w:r w:rsidR="00262528" w:rsidRPr="00BA14AB">
        <w:rPr>
          <w:rFonts w:ascii="Nikosh" w:hAnsi="Nikosh" w:cs="Nikosh"/>
          <w:sz w:val="24"/>
        </w:rPr>
        <w:t xml:space="preserve"> কে আবার লাল এর পর্যায়ে আনার জন্য কম্যান্ড লিখতে পারি।</w:t>
      </w:r>
      <w:r w:rsidR="00262528">
        <w:rPr>
          <w:rFonts w:ascii="Nikosh" w:hAnsi="Nikosh" w:cs="Nikosh"/>
          <w:b/>
          <w:color w:val="538135" w:themeColor="accent6" w:themeShade="BF"/>
          <w:sz w:val="24"/>
        </w:rPr>
        <w:t xml:space="preserve"> </w:t>
      </w:r>
    </w:p>
    <w:p w:rsidR="00262528" w:rsidRDefault="00262528">
      <w:pPr>
        <w:spacing w:after="0"/>
        <w:jc w:val="both"/>
        <w:rPr>
          <w:rFonts w:ascii="Nikosh" w:hAnsi="Nikosh" w:cs="Nikosh"/>
          <w:sz w:val="24"/>
        </w:rPr>
      </w:pPr>
    </w:p>
    <w:p w:rsidR="00151260" w:rsidRPr="00BA14AB" w:rsidRDefault="00151260" w:rsidP="00BA14AB">
      <w:pPr>
        <w:spacing w:after="0"/>
        <w:ind w:left="540"/>
        <w:jc w:val="both"/>
        <w:rPr>
          <w:rFonts w:ascii="Nikosh" w:hAnsi="Nikosh" w:cs="Nikosh"/>
          <w:b/>
          <w:sz w:val="28"/>
          <w:u w:val="double"/>
        </w:rPr>
      </w:pPr>
      <w:r w:rsidRPr="00BA14AB">
        <w:rPr>
          <w:rFonts w:ascii="Nikosh" w:hAnsi="Nikosh" w:cs="Nikosh"/>
          <w:b/>
          <w:sz w:val="28"/>
          <w:u w:val="double"/>
        </w:rPr>
        <w:t xml:space="preserve">১০.১ </w:t>
      </w:r>
      <w:r w:rsidR="0021346D" w:rsidRPr="0030422A">
        <w:rPr>
          <w:rFonts w:ascii="Times New Roman" w:hAnsi="Times New Roman" w:cs="Times New Roman"/>
          <w:b/>
          <w:sz w:val="28"/>
          <w:u w:val="double"/>
        </w:rPr>
        <w:t>Add</w:t>
      </w:r>
      <w:r w:rsidR="0021346D">
        <w:rPr>
          <w:rFonts w:ascii="Nikosh" w:hAnsi="Nikosh" w:cs="Nikosh"/>
          <w:b/>
          <w:sz w:val="28"/>
          <w:u w:val="double"/>
        </w:rPr>
        <w:t xml:space="preserve"> হওয়া পরিবর্তন কে </w:t>
      </w:r>
      <w:r w:rsidR="0021346D" w:rsidRPr="0030422A">
        <w:rPr>
          <w:rFonts w:ascii="Times New Roman" w:hAnsi="Times New Roman" w:cs="Times New Roman"/>
          <w:b/>
          <w:sz w:val="28"/>
          <w:u w:val="double"/>
        </w:rPr>
        <w:t>Add</w:t>
      </w:r>
      <w:r w:rsidR="0021346D">
        <w:rPr>
          <w:rFonts w:ascii="Nikosh" w:hAnsi="Nikosh" w:cs="Nikosh"/>
          <w:b/>
          <w:sz w:val="28"/>
          <w:u w:val="double"/>
        </w:rPr>
        <w:t xml:space="preserve"> এর আগমুহূর্তে নিয়ে আসা: </w:t>
      </w:r>
    </w:p>
    <w:p w:rsidR="00262528" w:rsidRPr="00262528" w:rsidRDefault="00262528" w:rsidP="00BA14AB">
      <w:pPr>
        <w:spacing w:after="0"/>
        <w:ind w:left="540"/>
        <w:jc w:val="both"/>
        <w:rPr>
          <w:rFonts w:ascii="Nikosh" w:hAnsi="Nikosh" w:cs="Nikosh"/>
          <w:sz w:val="24"/>
        </w:rPr>
      </w:pPr>
      <w:r>
        <w:rPr>
          <w:rFonts w:ascii="Nikosh" w:hAnsi="Nikosh" w:cs="Nikosh"/>
          <w:sz w:val="24"/>
        </w:rPr>
        <w:t xml:space="preserve">কোন পরিবর্তনকে </w:t>
      </w:r>
      <w:r w:rsidRPr="00BA14AB">
        <w:rPr>
          <w:rFonts w:ascii="Times New Roman" w:hAnsi="Times New Roman" w:cs="Times New Roman"/>
          <w:sz w:val="24"/>
        </w:rPr>
        <w:t>unstaged</w:t>
      </w:r>
      <w:r>
        <w:rPr>
          <w:rFonts w:ascii="Nikosh" w:hAnsi="Nikosh" w:cs="Nikosh"/>
          <w:sz w:val="24"/>
        </w:rPr>
        <w:t xml:space="preserve"> করার </w:t>
      </w:r>
      <w:r w:rsidRPr="00BA14AB">
        <w:rPr>
          <w:rFonts w:ascii="Times New Roman" w:hAnsi="Times New Roman" w:cs="Times New Roman"/>
          <w:sz w:val="24"/>
        </w:rPr>
        <w:t>command</w:t>
      </w:r>
      <w:r>
        <w:rPr>
          <w:rFonts w:ascii="Nikosh" w:hAnsi="Nikosh" w:cs="Nikosh"/>
          <w:sz w:val="24"/>
        </w:rPr>
        <w:t xml:space="preserve">: </w:t>
      </w:r>
      <w:r w:rsidRPr="00BA14AB">
        <w:rPr>
          <w:rFonts w:ascii="Times New Roman" w:hAnsi="Times New Roman" w:cs="Times New Roman"/>
          <w:i/>
          <w:color w:val="2E74B5" w:themeColor="accent1" w:themeShade="BF"/>
          <w:sz w:val="24"/>
          <w:szCs w:val="24"/>
        </w:rPr>
        <w:t>git reset ‘Name of the file’</w:t>
      </w:r>
    </w:p>
    <w:p w:rsidR="00271D83" w:rsidRDefault="00FA7571" w:rsidP="00BA14AB">
      <w:pPr>
        <w:spacing w:after="0"/>
        <w:ind w:left="540"/>
        <w:jc w:val="both"/>
        <w:rPr>
          <w:rFonts w:ascii="Nikosh" w:hAnsi="Nikosh" w:cs="Nikosh"/>
          <w:sz w:val="24"/>
        </w:rPr>
      </w:pPr>
      <w:r>
        <w:rPr>
          <w:rFonts w:ascii="Nikosh" w:hAnsi="Nikosh" w:cs="Nikosh"/>
          <w:sz w:val="24"/>
        </w:rPr>
        <w:t xml:space="preserve">সব ফাইল একবারে এক স্টেজ আগে রিসেট করার জন্য: </w:t>
      </w:r>
      <w:r w:rsidRPr="00BA14AB">
        <w:rPr>
          <w:rFonts w:ascii="Times New Roman" w:hAnsi="Times New Roman" w:cs="Times New Roman"/>
          <w:i/>
          <w:color w:val="2E74B5" w:themeColor="accent1" w:themeShade="BF"/>
          <w:sz w:val="24"/>
          <w:szCs w:val="24"/>
        </w:rPr>
        <w:t>git reset</w:t>
      </w:r>
      <w:r>
        <w:rPr>
          <w:rFonts w:ascii="Nikosh" w:hAnsi="Nikosh" w:cs="Nikosh"/>
          <w:sz w:val="24"/>
        </w:rPr>
        <w:t xml:space="preserve"> </w:t>
      </w:r>
    </w:p>
    <w:p w:rsidR="00271D83" w:rsidRDefault="00151260" w:rsidP="00BA14AB">
      <w:pPr>
        <w:spacing w:after="0"/>
        <w:ind w:left="540"/>
        <w:jc w:val="both"/>
        <w:rPr>
          <w:rFonts w:ascii="Nikosh" w:hAnsi="Nikosh" w:cs="Nikosh"/>
          <w:sz w:val="24"/>
        </w:rPr>
      </w:pPr>
      <w:r>
        <w:rPr>
          <w:rFonts w:ascii="Nikosh" w:hAnsi="Nikosh" w:cs="Nikosh"/>
          <w:sz w:val="24"/>
        </w:rPr>
        <w:t xml:space="preserve">তবে মনে রাখতে হবে যে, এই কম্যান্ড মুহূর্তটা চেঞ্জ করবে অর্থাৎ একটি কম্যান্ড আগে নিয়ে যাবে সময়টা। </w:t>
      </w:r>
    </w:p>
    <w:p w:rsidR="0021346D" w:rsidRDefault="0021346D" w:rsidP="00BA14AB">
      <w:pPr>
        <w:spacing w:after="0"/>
        <w:ind w:left="540"/>
        <w:jc w:val="both"/>
        <w:rPr>
          <w:rFonts w:ascii="Nikosh" w:hAnsi="Nikosh" w:cs="Nikosh"/>
          <w:sz w:val="24"/>
        </w:rPr>
      </w:pPr>
    </w:p>
    <w:p w:rsidR="0021346D" w:rsidRDefault="0021346D" w:rsidP="00BA14AB">
      <w:pPr>
        <w:spacing w:after="0"/>
        <w:ind w:left="540"/>
        <w:jc w:val="both"/>
        <w:rPr>
          <w:rFonts w:ascii="Nikosh" w:hAnsi="Nikosh" w:cs="Nikosh"/>
          <w:b/>
          <w:sz w:val="28"/>
          <w:u w:val="double"/>
        </w:rPr>
      </w:pPr>
      <w:r w:rsidRPr="00BA14AB">
        <w:rPr>
          <w:rFonts w:ascii="Nikosh" w:hAnsi="Nikosh" w:cs="Nikosh"/>
          <w:b/>
          <w:sz w:val="28"/>
          <w:u w:val="double"/>
        </w:rPr>
        <w:t xml:space="preserve">১০.২ এক </w:t>
      </w:r>
      <w:r w:rsidRPr="0030422A">
        <w:rPr>
          <w:rFonts w:ascii="Times New Roman" w:hAnsi="Times New Roman" w:cs="Times New Roman"/>
          <w:b/>
          <w:sz w:val="28"/>
          <w:u w:val="double"/>
        </w:rPr>
        <w:t>commit</w:t>
      </w:r>
      <w:r w:rsidR="009230CC">
        <w:rPr>
          <w:rFonts w:ascii="Nikosh" w:hAnsi="Nikosh" w:cs="Nikosh"/>
          <w:b/>
          <w:sz w:val="28"/>
          <w:u w:val="double"/>
        </w:rPr>
        <w:t xml:space="preserve"> এর</w:t>
      </w:r>
      <w:r w:rsidRPr="00BA14AB">
        <w:rPr>
          <w:rFonts w:ascii="Nikosh" w:hAnsi="Nikosh" w:cs="Nikosh"/>
          <w:b/>
          <w:sz w:val="28"/>
          <w:u w:val="double"/>
        </w:rPr>
        <w:t xml:space="preserve"> পিছনে আসা:</w:t>
      </w:r>
      <w:r w:rsidR="009230CC">
        <w:rPr>
          <w:rFonts w:ascii="Nikosh" w:hAnsi="Nikosh" w:cs="Nikosh"/>
          <w:b/>
          <w:sz w:val="28"/>
          <w:u w:val="double"/>
        </w:rPr>
        <w:t xml:space="preserve"> </w:t>
      </w:r>
    </w:p>
    <w:p w:rsidR="00797A1D" w:rsidRDefault="00797A1D" w:rsidP="00BA14AB">
      <w:pPr>
        <w:spacing w:after="0"/>
        <w:ind w:left="540"/>
        <w:jc w:val="both"/>
        <w:rPr>
          <w:rFonts w:ascii="Times New Roman" w:hAnsi="Times New Roman" w:cs="Times New Roman"/>
          <w:i/>
          <w:color w:val="2E74B5" w:themeColor="accent1" w:themeShade="BF"/>
          <w:sz w:val="24"/>
          <w:szCs w:val="24"/>
        </w:rPr>
      </w:pPr>
      <w:r w:rsidRPr="00BA14AB">
        <w:rPr>
          <w:rFonts w:ascii="Nikosh" w:hAnsi="Nikosh" w:cs="Nikosh"/>
          <w:sz w:val="24"/>
          <w:szCs w:val="24"/>
        </w:rPr>
        <w:t xml:space="preserve">কাজ শেষ করে </w:t>
      </w:r>
      <w:r w:rsidRPr="00BA14AB">
        <w:rPr>
          <w:rFonts w:ascii="Times New Roman" w:hAnsi="Times New Roman" w:cs="Times New Roman"/>
          <w:sz w:val="24"/>
        </w:rPr>
        <w:t>add</w:t>
      </w:r>
      <w:r w:rsidRPr="00BA14AB">
        <w:rPr>
          <w:rFonts w:ascii="Nikosh" w:hAnsi="Nikosh" w:cs="Nikosh"/>
          <w:sz w:val="24"/>
          <w:szCs w:val="24"/>
        </w:rPr>
        <w:t xml:space="preserve"> এর তাঁর পর </w:t>
      </w:r>
      <w:r w:rsidRPr="00BA14AB">
        <w:rPr>
          <w:rFonts w:ascii="Times New Roman" w:hAnsi="Times New Roman" w:cs="Times New Roman"/>
          <w:sz w:val="24"/>
        </w:rPr>
        <w:t>commit</w:t>
      </w:r>
      <w:r w:rsidRPr="00BA14AB">
        <w:rPr>
          <w:rFonts w:ascii="Nikosh" w:hAnsi="Nikosh" w:cs="Nikosh"/>
          <w:sz w:val="24"/>
          <w:szCs w:val="24"/>
        </w:rPr>
        <w:t xml:space="preserve"> করে দেওয়ার পরে যদি মনে পড়ে যে ভুল হয়েছে যা সংশোধন করা দরকার তাহলে নিচের কমান্ড লিখতে হবে: </w:t>
      </w:r>
      <w:r w:rsidRPr="00051F7C">
        <w:rPr>
          <w:rFonts w:ascii="Times New Roman" w:hAnsi="Times New Roman" w:cs="Times New Roman"/>
          <w:i/>
          <w:color w:val="2E74B5" w:themeColor="accent1" w:themeShade="BF"/>
          <w:sz w:val="24"/>
          <w:szCs w:val="24"/>
        </w:rPr>
        <w:t xml:space="preserve">git reset </w:t>
      </w:r>
      <w:r>
        <w:rPr>
          <w:rFonts w:ascii="Times New Roman" w:hAnsi="Times New Roman" w:cs="Times New Roman"/>
          <w:i/>
          <w:color w:val="2E74B5" w:themeColor="accent1" w:themeShade="BF"/>
          <w:sz w:val="24"/>
          <w:szCs w:val="24"/>
        </w:rPr>
        <w:t>HEAD~1</w:t>
      </w:r>
    </w:p>
    <w:p w:rsidR="00797A1D" w:rsidRDefault="00797A1D" w:rsidP="00BA14AB">
      <w:pPr>
        <w:spacing w:after="0"/>
        <w:ind w:left="540"/>
        <w:jc w:val="both"/>
        <w:rPr>
          <w:rFonts w:ascii="Nikosh" w:hAnsi="Nikosh" w:cs="Nikosh"/>
          <w:sz w:val="24"/>
          <w:szCs w:val="24"/>
        </w:rPr>
      </w:pPr>
      <w:r>
        <w:rPr>
          <w:rFonts w:ascii="Nikosh" w:hAnsi="Nikosh" w:cs="Nikosh"/>
          <w:sz w:val="24"/>
          <w:szCs w:val="24"/>
        </w:rPr>
        <w:t xml:space="preserve">এক্ষেত্রে একটি বিষয় মাথায় রাখতে হবে যে এই কমান্ড সর্বশেষ একটি </w:t>
      </w:r>
      <w:r w:rsidRPr="00BA14AB">
        <w:rPr>
          <w:rFonts w:ascii="Times New Roman" w:hAnsi="Times New Roman" w:cs="Times New Roman"/>
          <w:sz w:val="24"/>
        </w:rPr>
        <w:t>commit</w:t>
      </w:r>
      <w:r>
        <w:rPr>
          <w:rFonts w:ascii="Nikosh" w:hAnsi="Nikosh" w:cs="Nikosh"/>
          <w:sz w:val="24"/>
          <w:szCs w:val="24"/>
        </w:rPr>
        <w:t xml:space="preserve"> মুহূর্তকে পিছনে নিয়ে আসবে এবং </w:t>
      </w:r>
      <w:r w:rsidRPr="00BA14AB">
        <w:rPr>
          <w:rFonts w:ascii="Times New Roman" w:hAnsi="Times New Roman" w:cs="Times New Roman"/>
          <w:sz w:val="24"/>
        </w:rPr>
        <w:t>add</w:t>
      </w:r>
      <w:r>
        <w:rPr>
          <w:rFonts w:ascii="Nikosh" w:hAnsi="Nikosh" w:cs="Nikosh"/>
          <w:sz w:val="24"/>
          <w:szCs w:val="24"/>
        </w:rPr>
        <w:t xml:space="preserve"> এর আগে এনে রাখবে। ফলে প্রয়োজনীয় সংশোধন এনে পুনরায় </w:t>
      </w:r>
      <w:r w:rsidRPr="00BA14AB">
        <w:rPr>
          <w:rFonts w:ascii="Times New Roman" w:hAnsi="Times New Roman" w:cs="Times New Roman"/>
          <w:sz w:val="24"/>
        </w:rPr>
        <w:t>add</w:t>
      </w:r>
      <w:r>
        <w:rPr>
          <w:rFonts w:ascii="Nikosh" w:hAnsi="Nikosh" w:cs="Nikosh"/>
          <w:sz w:val="24"/>
          <w:szCs w:val="24"/>
        </w:rPr>
        <w:t xml:space="preserve"> এবং </w:t>
      </w:r>
      <w:r w:rsidRPr="00BA14AB">
        <w:rPr>
          <w:rFonts w:ascii="Times New Roman" w:hAnsi="Times New Roman" w:cs="Times New Roman"/>
          <w:sz w:val="24"/>
        </w:rPr>
        <w:t>commit</w:t>
      </w:r>
      <w:r>
        <w:rPr>
          <w:rFonts w:ascii="Nikosh" w:hAnsi="Nikosh" w:cs="Nikosh"/>
          <w:sz w:val="24"/>
          <w:szCs w:val="24"/>
        </w:rPr>
        <w:t xml:space="preserve"> করতে হবে।</w:t>
      </w:r>
      <w:r w:rsidR="002643B9">
        <w:rPr>
          <w:rFonts w:ascii="Nikosh" w:hAnsi="Nikosh" w:cs="Nikosh"/>
          <w:sz w:val="24"/>
          <w:szCs w:val="24"/>
        </w:rPr>
        <w:t xml:space="preserve"> এই কমান্ডে গিট ব্যাশ পরিবর্তিত হবে কিন্তু কোড বেস এর কোন পরিবর্তন হবে না।</w:t>
      </w:r>
    </w:p>
    <w:p w:rsidR="00652D75" w:rsidRDefault="00652D75" w:rsidP="00BA14AB">
      <w:pPr>
        <w:spacing w:after="0"/>
        <w:ind w:left="540"/>
        <w:jc w:val="both"/>
        <w:rPr>
          <w:rFonts w:ascii="Nikosh" w:hAnsi="Nikosh" w:cs="Nikosh"/>
          <w:sz w:val="24"/>
          <w:szCs w:val="24"/>
        </w:rPr>
      </w:pPr>
    </w:p>
    <w:p w:rsidR="00652D75" w:rsidRDefault="00652D75" w:rsidP="00652D75">
      <w:pPr>
        <w:spacing w:after="0"/>
        <w:ind w:left="540"/>
        <w:jc w:val="both"/>
        <w:rPr>
          <w:rFonts w:ascii="Nikosh" w:hAnsi="Nikosh" w:cs="Nikosh"/>
          <w:b/>
          <w:sz w:val="28"/>
          <w:u w:val="double"/>
        </w:rPr>
      </w:pPr>
      <w:r w:rsidRPr="00051F7C">
        <w:rPr>
          <w:rFonts w:ascii="Nikosh" w:hAnsi="Nikosh" w:cs="Nikosh"/>
          <w:b/>
          <w:sz w:val="28"/>
          <w:u w:val="double"/>
        </w:rPr>
        <w:t>১০.</w:t>
      </w:r>
      <w:r w:rsidR="00D971EE">
        <w:rPr>
          <w:rFonts w:ascii="Nikosh" w:hAnsi="Nikosh" w:cs="Nikosh"/>
          <w:b/>
          <w:sz w:val="28"/>
          <w:u w:val="double"/>
        </w:rPr>
        <w:t xml:space="preserve">৩ </w:t>
      </w:r>
      <w:r>
        <w:rPr>
          <w:rFonts w:ascii="Nikosh" w:hAnsi="Nikosh" w:cs="Nikosh"/>
          <w:b/>
          <w:sz w:val="28"/>
          <w:u w:val="double"/>
        </w:rPr>
        <w:t>একাধিক</w:t>
      </w:r>
      <w:r w:rsidRPr="00051F7C">
        <w:rPr>
          <w:rFonts w:ascii="Nikosh" w:hAnsi="Nikosh" w:cs="Nikosh"/>
          <w:b/>
          <w:sz w:val="28"/>
          <w:u w:val="double"/>
        </w:rPr>
        <w:t xml:space="preserve"> </w:t>
      </w:r>
      <w:r w:rsidRPr="0030422A">
        <w:rPr>
          <w:rFonts w:ascii="Times New Roman" w:hAnsi="Times New Roman" w:cs="Times New Roman"/>
          <w:b/>
          <w:sz w:val="28"/>
          <w:u w:val="double"/>
        </w:rPr>
        <w:t>commit</w:t>
      </w:r>
      <w:r w:rsidR="007C4095">
        <w:rPr>
          <w:rFonts w:ascii="Nikosh" w:hAnsi="Nikosh" w:cs="Nikosh"/>
          <w:b/>
          <w:sz w:val="28"/>
          <w:u w:val="double"/>
        </w:rPr>
        <w:t xml:space="preserve"> এর</w:t>
      </w:r>
      <w:r w:rsidRPr="00051F7C">
        <w:rPr>
          <w:rFonts w:ascii="Nikosh" w:hAnsi="Nikosh" w:cs="Nikosh"/>
          <w:b/>
          <w:sz w:val="28"/>
          <w:u w:val="double"/>
        </w:rPr>
        <w:t xml:space="preserve"> পিছনে আসা:</w:t>
      </w:r>
    </w:p>
    <w:p w:rsidR="00652D75" w:rsidRDefault="00652D75" w:rsidP="00652D75">
      <w:pPr>
        <w:spacing w:after="0"/>
        <w:ind w:left="540"/>
        <w:jc w:val="both"/>
        <w:rPr>
          <w:rFonts w:ascii="Nikosh" w:hAnsi="Nikosh" w:cs="Nikosh"/>
          <w:sz w:val="24"/>
          <w:szCs w:val="24"/>
        </w:rPr>
      </w:pPr>
      <w:r>
        <w:rPr>
          <w:rFonts w:ascii="Nikosh" w:hAnsi="Nikosh" w:cs="Nikosh"/>
          <w:sz w:val="24"/>
          <w:szCs w:val="24"/>
        </w:rPr>
        <w:t xml:space="preserve">ধরাযাক আমরা একদিনে ১০ টা কমিট করেছি। এর মধ্যে ৯ নং কমিটে আমরা কিছু ডিলিট করে ফেলেছি আবার ১০ কমিটে গিয়ে কিছুটা এড করেছি। এখন মনে হচ্ছে আমরা ১০ম কমিট টা ভুল করেছি। আমাদের ৯ কমিট এ কিছু কোড ডিলিট করেছি যা ফেরত আনতে হবে। </w:t>
      </w:r>
      <w:r w:rsidR="00EE4299">
        <w:rPr>
          <w:rFonts w:ascii="Nikosh" w:hAnsi="Nikosh" w:cs="Nikosh"/>
          <w:sz w:val="24"/>
          <w:szCs w:val="24"/>
        </w:rPr>
        <w:t xml:space="preserve">এখন যদি ১০.২ এর কমান্ড দেই তাহলে গিট ব্যাশ এক কমিট পেছনে যাবে কিন্তু কোড এডিটরে কোণ পরিবর্তন আসবে না। কিন্তু আমাদের তো ৯ নং কমিট তো বাতিল করাই লাগবে এবং কোড ফেরত ও আনা লাগবে সেক্ষেত্রে আমাদের একটি প্রোসেস ফলো করতে হবে। </w:t>
      </w:r>
    </w:p>
    <w:p w:rsidR="00EE4299" w:rsidRDefault="00EE4299" w:rsidP="00652D75">
      <w:pPr>
        <w:spacing w:after="0"/>
        <w:ind w:left="540"/>
        <w:jc w:val="both"/>
        <w:rPr>
          <w:rFonts w:ascii="Nikosh" w:hAnsi="Nikosh" w:cs="Nikosh"/>
          <w:sz w:val="24"/>
          <w:szCs w:val="24"/>
        </w:rPr>
      </w:pPr>
    </w:p>
    <w:p w:rsidR="00EE4299" w:rsidRPr="00051F7C" w:rsidRDefault="00EE4299" w:rsidP="00652D75">
      <w:pPr>
        <w:spacing w:after="0"/>
        <w:ind w:left="540"/>
        <w:jc w:val="both"/>
        <w:rPr>
          <w:rFonts w:ascii="Nikosh" w:hAnsi="Nikosh" w:cs="Nikosh"/>
          <w:sz w:val="24"/>
          <w:szCs w:val="24"/>
        </w:rPr>
      </w:pPr>
      <w:r>
        <w:rPr>
          <w:rFonts w:ascii="Nikosh" w:hAnsi="Nikosh" w:cs="Nikosh"/>
          <w:sz w:val="24"/>
          <w:szCs w:val="24"/>
        </w:rPr>
        <w:t xml:space="preserve">কমিট লগ দেখা: </w:t>
      </w:r>
      <w:r w:rsidRPr="00BA14AB">
        <w:rPr>
          <w:rFonts w:ascii="Times New Roman" w:hAnsi="Times New Roman" w:cs="Times New Roman"/>
          <w:i/>
          <w:color w:val="2E74B5" w:themeColor="accent1" w:themeShade="BF"/>
          <w:sz w:val="24"/>
          <w:szCs w:val="24"/>
        </w:rPr>
        <w:t>git log</w:t>
      </w:r>
    </w:p>
    <w:p w:rsidR="00EE4299" w:rsidRDefault="00EE4299" w:rsidP="00BA14AB">
      <w:pPr>
        <w:spacing w:after="0"/>
        <w:ind w:left="540"/>
        <w:jc w:val="both"/>
        <w:rPr>
          <w:rFonts w:ascii="Nikosh" w:hAnsi="Nikosh" w:cs="Nikosh"/>
          <w:sz w:val="24"/>
          <w:szCs w:val="24"/>
        </w:rPr>
      </w:pPr>
      <w:r>
        <w:rPr>
          <w:rFonts w:ascii="Nikosh" w:hAnsi="Nikosh" w:cs="Nikosh"/>
          <w:sz w:val="24"/>
          <w:szCs w:val="24"/>
        </w:rPr>
        <w:t xml:space="preserve">এবার আমাদের কোন কমিটে ফেরত যেতে চাই সেই কমিটের হ্যাশ কোড কপি করতে হবে এবং </w:t>
      </w:r>
    </w:p>
    <w:p w:rsidR="00652D75" w:rsidRDefault="00EE4299" w:rsidP="00BA14AB">
      <w:pPr>
        <w:spacing w:after="0"/>
        <w:ind w:left="540"/>
        <w:jc w:val="both"/>
        <w:rPr>
          <w:rFonts w:ascii="Nikosh" w:hAnsi="Nikosh" w:cs="Nikosh"/>
          <w:sz w:val="24"/>
          <w:szCs w:val="24"/>
        </w:rPr>
      </w:pPr>
      <w:r>
        <w:rPr>
          <w:rFonts w:ascii="Nikosh" w:hAnsi="Nikosh" w:cs="Nikosh"/>
          <w:sz w:val="24"/>
          <w:szCs w:val="24"/>
        </w:rPr>
        <w:t xml:space="preserve">কমান্ড দিতে হবে: </w:t>
      </w:r>
      <w:r w:rsidRPr="00BA14AB">
        <w:rPr>
          <w:rFonts w:ascii="Times New Roman" w:hAnsi="Times New Roman" w:cs="Times New Roman"/>
          <w:i/>
          <w:color w:val="2E74B5" w:themeColor="accent1" w:themeShade="BF"/>
          <w:sz w:val="24"/>
          <w:szCs w:val="24"/>
        </w:rPr>
        <w:t>git reset ‘hash code’</w:t>
      </w:r>
    </w:p>
    <w:p w:rsidR="00271D83" w:rsidRDefault="00EE4299" w:rsidP="00BA14AB">
      <w:pPr>
        <w:spacing w:after="0"/>
        <w:ind w:left="540"/>
        <w:rPr>
          <w:rFonts w:ascii="Nikosh" w:hAnsi="Nikosh" w:cs="Nikosh"/>
        </w:rPr>
      </w:pPr>
      <w:r w:rsidRPr="00BA14AB">
        <w:rPr>
          <w:rFonts w:ascii="Nikosh" w:hAnsi="Nikosh" w:cs="Nikosh"/>
          <w:sz w:val="24"/>
        </w:rPr>
        <w:t xml:space="preserve">এখন গিট ব্যাশ তো ৯ নং কমিটের আগে নিতেই পারলাম কিন্তু কোড বেস এর পরিবর্তন হলো না। এক্ষেত্রে </w:t>
      </w:r>
      <w:r w:rsidRPr="00BA14AB">
        <w:rPr>
          <w:rFonts w:ascii="Times New Roman" w:hAnsi="Times New Roman" w:cs="Times New Roman"/>
          <w:sz w:val="24"/>
        </w:rPr>
        <w:t>HARD Reset</w:t>
      </w:r>
      <w:r w:rsidRPr="00BA14AB">
        <w:rPr>
          <w:rFonts w:ascii="Nikosh" w:hAnsi="Nikosh" w:cs="Nikosh"/>
          <w:sz w:val="24"/>
        </w:rPr>
        <w:t xml:space="preserve"> ব্যবহার করতে হবে।</w:t>
      </w:r>
      <w:r>
        <w:rPr>
          <w:rFonts w:ascii="Nikosh" w:hAnsi="Nikosh" w:cs="Nikosh"/>
          <w:sz w:val="24"/>
        </w:rPr>
        <w:t xml:space="preserve"> কমান্ড দিতে হবে </w:t>
      </w:r>
      <w:r w:rsidRPr="00051F7C">
        <w:rPr>
          <w:rFonts w:ascii="Times New Roman" w:hAnsi="Times New Roman" w:cs="Times New Roman"/>
          <w:i/>
          <w:color w:val="2E74B5" w:themeColor="accent1" w:themeShade="BF"/>
          <w:sz w:val="24"/>
          <w:szCs w:val="24"/>
        </w:rPr>
        <w:t>git reset</w:t>
      </w:r>
      <w:r>
        <w:rPr>
          <w:rFonts w:ascii="Times New Roman" w:hAnsi="Times New Roman" w:cs="Times New Roman"/>
          <w:i/>
          <w:color w:val="2E74B5" w:themeColor="accent1" w:themeShade="BF"/>
          <w:sz w:val="24"/>
          <w:szCs w:val="24"/>
        </w:rPr>
        <w:t xml:space="preserve"> - -HARD</w:t>
      </w:r>
      <w:r w:rsidRPr="00051F7C">
        <w:rPr>
          <w:rFonts w:ascii="Times New Roman" w:hAnsi="Times New Roman" w:cs="Times New Roman"/>
          <w:i/>
          <w:color w:val="2E74B5" w:themeColor="accent1" w:themeShade="BF"/>
          <w:sz w:val="24"/>
          <w:szCs w:val="24"/>
        </w:rPr>
        <w:t xml:space="preserve"> ‘hash code’</w:t>
      </w:r>
      <w:r w:rsidRPr="00BA14AB">
        <w:rPr>
          <w:rFonts w:ascii="Nikosh" w:hAnsi="Nikosh" w:cs="Nikosh"/>
        </w:rPr>
        <w:br/>
      </w:r>
      <w:r>
        <w:rPr>
          <w:rFonts w:ascii="Nikosh" w:hAnsi="Nikosh" w:cs="Nikosh"/>
        </w:rPr>
        <w:t xml:space="preserve">এখন দেখা যাবে ব্যাশ ও পেছনে গেছে এবং কোড এডিটরে ও সব ফেরত এসেছে। </w:t>
      </w:r>
    </w:p>
    <w:p w:rsidR="00E300D8" w:rsidRDefault="00E300D8" w:rsidP="0030422A">
      <w:pPr>
        <w:spacing w:after="0"/>
        <w:rPr>
          <w:rFonts w:ascii="Nikosh" w:hAnsi="Nikosh" w:cs="Nikosh"/>
          <w:b/>
          <w:sz w:val="28"/>
          <w:u w:val="double"/>
        </w:rPr>
      </w:pPr>
      <w:r w:rsidRPr="0030422A">
        <w:rPr>
          <w:rFonts w:ascii="Nikosh" w:hAnsi="Nikosh" w:cs="Nikosh"/>
          <w:b/>
          <w:sz w:val="28"/>
          <w:u w:val="double"/>
        </w:rPr>
        <w:lastRenderedPageBreak/>
        <w:t xml:space="preserve">১১. </w:t>
      </w:r>
      <w:r w:rsidRPr="0030422A">
        <w:rPr>
          <w:rFonts w:ascii="Times New Roman" w:hAnsi="Times New Roman" w:cs="Times New Roman"/>
          <w:b/>
          <w:sz w:val="28"/>
          <w:u w:val="double"/>
        </w:rPr>
        <w:t xml:space="preserve">Git Fork </w:t>
      </w:r>
      <w:r w:rsidRPr="0030422A">
        <w:rPr>
          <w:rFonts w:ascii="Nikosh" w:hAnsi="Nikosh" w:cs="Nikosh"/>
          <w:b/>
          <w:sz w:val="28"/>
          <w:u w:val="double"/>
        </w:rPr>
        <w:t>অপারেশন</w:t>
      </w:r>
    </w:p>
    <w:p w:rsidR="00E300D8" w:rsidRPr="0030422A" w:rsidRDefault="00986E88" w:rsidP="0030422A">
      <w:pPr>
        <w:spacing w:after="0"/>
        <w:jc w:val="both"/>
        <w:rPr>
          <w:rFonts w:ascii="Nikosh" w:hAnsi="Nikosh" w:cs="Nikosh"/>
          <w:sz w:val="24"/>
          <w:szCs w:val="24"/>
        </w:rPr>
      </w:pPr>
      <w:r w:rsidRPr="0030422A">
        <w:rPr>
          <w:rFonts w:ascii="Nikosh" w:hAnsi="Nikosh" w:cs="Nikosh"/>
          <w:sz w:val="24"/>
          <w:szCs w:val="24"/>
        </w:rPr>
        <w:t xml:space="preserve">গিট </w:t>
      </w:r>
      <w:r>
        <w:rPr>
          <w:rFonts w:ascii="Nikosh" w:hAnsi="Nikosh" w:cs="Nikosh"/>
          <w:sz w:val="24"/>
          <w:szCs w:val="24"/>
        </w:rPr>
        <w:t xml:space="preserve">ফোর্ক অপারেশন মূলত অন্যের রিমোট রিপো কপি করে নিজের রিপো তে নিয়ে আসে। তখন সেটা নিজের নিয়ন্ত্রণাধীন হয়ে যায়। ধরাযাক কোন গিটহাব রিপোজিটরি আমার ভালো লাগলো কিন্তু সেটা অন্যের। আমি সেখানে চাইলেই তো চেঞ্জ বা মোডিফাই করতে পারবো না। এজন্য প্রথমে সেটাকে নিজের গিটহাব একাউন্টে কপি করে নিয়ে আসতে হবে। অর্থাৎ অন্যের গিটহাব প্রোজেক্ট কে নিজের গিটহাব একাউন্টে একটি রিপো হিসাবে আনার নাম ফোর্ক। সাধারনত ম্যানুয়ালি এটা করা হয়। গিটহাবে গিয়ে যে ফোল্ডার কে আমার নিজের একাউন্টে রিপো বানাতে চাই সেই ফোল্ডারের উপরে </w:t>
      </w:r>
      <w:r w:rsidRPr="0030422A">
        <w:rPr>
          <w:rFonts w:ascii="Times New Roman" w:hAnsi="Times New Roman" w:cs="Times New Roman"/>
          <w:sz w:val="24"/>
          <w:szCs w:val="24"/>
        </w:rPr>
        <w:t>fork</w:t>
      </w:r>
      <w:r>
        <w:rPr>
          <w:rFonts w:ascii="Nikosh" w:hAnsi="Nikosh" w:cs="Nikosh"/>
          <w:sz w:val="24"/>
          <w:szCs w:val="24"/>
        </w:rPr>
        <w:t xml:space="preserve"> নামের একটি বাটন থাকে ওটা ক্লিক করলেই কাজ শেষ। </w:t>
      </w:r>
    </w:p>
    <w:p w:rsidR="00E300D8" w:rsidRPr="0030422A" w:rsidRDefault="00E300D8" w:rsidP="0030422A">
      <w:pPr>
        <w:spacing w:after="0"/>
        <w:rPr>
          <w:rFonts w:ascii="Nikosh" w:hAnsi="Nikosh" w:cs="Nikosh"/>
          <w:sz w:val="24"/>
          <w:szCs w:val="24"/>
          <w:u w:val="double"/>
        </w:rPr>
      </w:pPr>
      <w:bookmarkStart w:id="0" w:name="_GoBack"/>
      <w:bookmarkEnd w:id="0"/>
    </w:p>
    <w:p w:rsidR="00E300D8" w:rsidRPr="0030422A" w:rsidRDefault="00E300D8" w:rsidP="0030422A">
      <w:pPr>
        <w:spacing w:after="0"/>
        <w:rPr>
          <w:rFonts w:ascii="Nikosh" w:hAnsi="Nikosh" w:cs="Nikosh"/>
          <w:sz w:val="24"/>
          <w:szCs w:val="24"/>
          <w:u w:val="double"/>
        </w:rPr>
      </w:pPr>
    </w:p>
    <w:sectPr w:rsidR="00E300D8" w:rsidRPr="0030422A" w:rsidSect="00F074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8FF"/>
    <w:rsid w:val="00017E7B"/>
    <w:rsid w:val="0002343E"/>
    <w:rsid w:val="0002559F"/>
    <w:rsid w:val="00050AA0"/>
    <w:rsid w:val="000868FF"/>
    <w:rsid w:val="000F66FE"/>
    <w:rsid w:val="00113C52"/>
    <w:rsid w:val="00123D66"/>
    <w:rsid w:val="00151260"/>
    <w:rsid w:val="001826BF"/>
    <w:rsid w:val="001A3EA0"/>
    <w:rsid w:val="001A7B09"/>
    <w:rsid w:val="001C78E5"/>
    <w:rsid w:val="001D4D70"/>
    <w:rsid w:val="001D55F8"/>
    <w:rsid w:val="001F6C6C"/>
    <w:rsid w:val="0020248B"/>
    <w:rsid w:val="0021346D"/>
    <w:rsid w:val="00221739"/>
    <w:rsid w:val="002367DB"/>
    <w:rsid w:val="00250651"/>
    <w:rsid w:val="00260DC1"/>
    <w:rsid w:val="00262528"/>
    <w:rsid w:val="002643B9"/>
    <w:rsid w:val="00271D83"/>
    <w:rsid w:val="00272A49"/>
    <w:rsid w:val="002A1AEF"/>
    <w:rsid w:val="002D4003"/>
    <w:rsid w:val="0030422A"/>
    <w:rsid w:val="00306147"/>
    <w:rsid w:val="00342185"/>
    <w:rsid w:val="00364353"/>
    <w:rsid w:val="003824B9"/>
    <w:rsid w:val="00385CD4"/>
    <w:rsid w:val="003B17D3"/>
    <w:rsid w:val="003C4F7D"/>
    <w:rsid w:val="003C653A"/>
    <w:rsid w:val="003E211F"/>
    <w:rsid w:val="0042457E"/>
    <w:rsid w:val="00425AD5"/>
    <w:rsid w:val="00446004"/>
    <w:rsid w:val="00452ECD"/>
    <w:rsid w:val="004A2A61"/>
    <w:rsid w:val="004C61DF"/>
    <w:rsid w:val="004D08D7"/>
    <w:rsid w:val="004E0BEA"/>
    <w:rsid w:val="0052090A"/>
    <w:rsid w:val="00534DA3"/>
    <w:rsid w:val="0054547C"/>
    <w:rsid w:val="00565A28"/>
    <w:rsid w:val="00576116"/>
    <w:rsid w:val="00582284"/>
    <w:rsid w:val="00584F45"/>
    <w:rsid w:val="00597425"/>
    <w:rsid w:val="005F2025"/>
    <w:rsid w:val="005F5012"/>
    <w:rsid w:val="006012AB"/>
    <w:rsid w:val="00613DDE"/>
    <w:rsid w:val="0064195D"/>
    <w:rsid w:val="00643D0E"/>
    <w:rsid w:val="00645E0E"/>
    <w:rsid w:val="00652D75"/>
    <w:rsid w:val="00652E7B"/>
    <w:rsid w:val="006656F6"/>
    <w:rsid w:val="00672451"/>
    <w:rsid w:val="006A7DA8"/>
    <w:rsid w:val="006C2CB6"/>
    <w:rsid w:val="006E1DEC"/>
    <w:rsid w:val="006F5522"/>
    <w:rsid w:val="00731E0B"/>
    <w:rsid w:val="00761453"/>
    <w:rsid w:val="00765B6C"/>
    <w:rsid w:val="00784277"/>
    <w:rsid w:val="00797A1D"/>
    <w:rsid w:val="007A2507"/>
    <w:rsid w:val="007C4095"/>
    <w:rsid w:val="008433BA"/>
    <w:rsid w:val="008B6B70"/>
    <w:rsid w:val="008B7A19"/>
    <w:rsid w:val="008C37B0"/>
    <w:rsid w:val="008E6FAE"/>
    <w:rsid w:val="00913040"/>
    <w:rsid w:val="009166CD"/>
    <w:rsid w:val="009230CC"/>
    <w:rsid w:val="00925657"/>
    <w:rsid w:val="00926701"/>
    <w:rsid w:val="00957AB9"/>
    <w:rsid w:val="00983353"/>
    <w:rsid w:val="00986E88"/>
    <w:rsid w:val="009918B7"/>
    <w:rsid w:val="00991BB8"/>
    <w:rsid w:val="009A26B8"/>
    <w:rsid w:val="009A3442"/>
    <w:rsid w:val="009A4F2E"/>
    <w:rsid w:val="009B52F5"/>
    <w:rsid w:val="009B605B"/>
    <w:rsid w:val="009B7F8A"/>
    <w:rsid w:val="009C0BCA"/>
    <w:rsid w:val="009D40C7"/>
    <w:rsid w:val="00A20794"/>
    <w:rsid w:val="00A255A6"/>
    <w:rsid w:val="00A25CC4"/>
    <w:rsid w:val="00A32A6C"/>
    <w:rsid w:val="00A47EE6"/>
    <w:rsid w:val="00A7554D"/>
    <w:rsid w:val="00A8049C"/>
    <w:rsid w:val="00A94B63"/>
    <w:rsid w:val="00AA11FB"/>
    <w:rsid w:val="00AC37A3"/>
    <w:rsid w:val="00AF52A3"/>
    <w:rsid w:val="00B43E42"/>
    <w:rsid w:val="00B81EA9"/>
    <w:rsid w:val="00BA04D6"/>
    <w:rsid w:val="00BA14AB"/>
    <w:rsid w:val="00C11BEF"/>
    <w:rsid w:val="00C268A3"/>
    <w:rsid w:val="00C26BC0"/>
    <w:rsid w:val="00C27AD3"/>
    <w:rsid w:val="00C30082"/>
    <w:rsid w:val="00C35413"/>
    <w:rsid w:val="00C36901"/>
    <w:rsid w:val="00C4650B"/>
    <w:rsid w:val="00C51EA4"/>
    <w:rsid w:val="00C72589"/>
    <w:rsid w:val="00C7670A"/>
    <w:rsid w:val="00C90B65"/>
    <w:rsid w:val="00C938BD"/>
    <w:rsid w:val="00CB0749"/>
    <w:rsid w:val="00CD5496"/>
    <w:rsid w:val="00CD7706"/>
    <w:rsid w:val="00D008D2"/>
    <w:rsid w:val="00D15A25"/>
    <w:rsid w:val="00D1689B"/>
    <w:rsid w:val="00D3064B"/>
    <w:rsid w:val="00D624DA"/>
    <w:rsid w:val="00D62A7D"/>
    <w:rsid w:val="00D67673"/>
    <w:rsid w:val="00D929DA"/>
    <w:rsid w:val="00D96035"/>
    <w:rsid w:val="00D962A8"/>
    <w:rsid w:val="00D971EE"/>
    <w:rsid w:val="00DA27F8"/>
    <w:rsid w:val="00DA72CC"/>
    <w:rsid w:val="00DB2894"/>
    <w:rsid w:val="00DC5A45"/>
    <w:rsid w:val="00DD58C8"/>
    <w:rsid w:val="00DE2CA2"/>
    <w:rsid w:val="00DF33A6"/>
    <w:rsid w:val="00DF4D45"/>
    <w:rsid w:val="00E0655F"/>
    <w:rsid w:val="00E300D8"/>
    <w:rsid w:val="00E37E30"/>
    <w:rsid w:val="00E40515"/>
    <w:rsid w:val="00E94C8A"/>
    <w:rsid w:val="00EA4591"/>
    <w:rsid w:val="00EE4299"/>
    <w:rsid w:val="00EF145A"/>
    <w:rsid w:val="00EF6493"/>
    <w:rsid w:val="00F07421"/>
    <w:rsid w:val="00F12A48"/>
    <w:rsid w:val="00F2550D"/>
    <w:rsid w:val="00F26CC2"/>
    <w:rsid w:val="00F32955"/>
    <w:rsid w:val="00F46F52"/>
    <w:rsid w:val="00F9684F"/>
    <w:rsid w:val="00FA2B68"/>
    <w:rsid w:val="00FA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C56B5-0C6B-4452-9C97-77C2FAD2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2691E-8390-49CB-9F05-8C35B6849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5</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252</cp:revision>
  <dcterms:created xsi:type="dcterms:W3CDTF">2023-12-01T15:41:00Z</dcterms:created>
  <dcterms:modified xsi:type="dcterms:W3CDTF">2023-12-05T14:49:00Z</dcterms:modified>
</cp:coreProperties>
</file>